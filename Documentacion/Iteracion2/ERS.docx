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1CB" w:rsidRDefault="00E201CB" w:rsidP="00E201CB">
      <w:pPr>
        <w:spacing w:line="240" w:lineRule="auto"/>
        <w:jc w:val="center"/>
        <w:rPr>
          <w:rFonts w:ascii="Arial" w:hAnsi="Arial" w:cs="Arial"/>
          <w:b/>
          <w:sz w:val="36"/>
          <w:szCs w:val="36"/>
        </w:rPr>
      </w:pPr>
    </w:p>
    <w:p w:rsidR="00E201CB" w:rsidRPr="00E201CB" w:rsidRDefault="00E201CB" w:rsidP="00E201CB">
      <w:pPr>
        <w:spacing w:line="240" w:lineRule="auto"/>
        <w:jc w:val="center"/>
        <w:rPr>
          <w:rFonts w:ascii="Arial" w:hAnsi="Arial" w:cs="Arial"/>
          <w:b/>
          <w:sz w:val="36"/>
          <w:szCs w:val="36"/>
        </w:rPr>
      </w:pPr>
      <w:r w:rsidRPr="0085209B">
        <w:rPr>
          <w:rFonts w:ascii="Arial" w:hAnsi="Arial" w:cs="Arial"/>
          <w:b/>
          <w:sz w:val="36"/>
          <w:szCs w:val="36"/>
        </w:rPr>
        <w:t>U</w:t>
      </w:r>
      <w:r>
        <w:rPr>
          <w:rFonts w:ascii="Arial" w:hAnsi="Arial" w:cs="Arial"/>
          <w:b/>
          <w:sz w:val="36"/>
          <w:szCs w:val="36"/>
        </w:rPr>
        <w:t>NIVERSIDAD TECNOLÓGICA NACIONAL</w:t>
      </w:r>
      <w:r>
        <w:rPr>
          <w:rFonts w:ascii="Arial" w:hAnsi="Arial" w:cs="Arial"/>
          <w:b/>
          <w:sz w:val="36"/>
          <w:szCs w:val="36"/>
        </w:rPr>
        <w:br/>
      </w:r>
      <w:r w:rsidRPr="0085209B">
        <w:rPr>
          <w:rFonts w:ascii="Arial" w:hAnsi="Arial" w:cs="Arial"/>
          <w:b/>
          <w:sz w:val="32"/>
          <w:szCs w:val="32"/>
        </w:rPr>
        <w:t>Facultad Regional Córdoba</w:t>
      </w:r>
    </w:p>
    <w:p w:rsidR="00E201CB" w:rsidRPr="00E201CB" w:rsidRDefault="00E201CB" w:rsidP="00E201CB">
      <w:pPr>
        <w:spacing w:line="240" w:lineRule="auto"/>
        <w:jc w:val="center"/>
        <w:rPr>
          <w:rFonts w:ascii="Arial" w:hAnsi="Arial" w:cs="Arial"/>
          <w:sz w:val="32"/>
          <w:szCs w:val="32"/>
        </w:rPr>
      </w:pPr>
      <w:r w:rsidRPr="0085209B">
        <w:rPr>
          <w:rFonts w:ascii="Arial" w:hAnsi="Arial" w:cs="Arial"/>
          <w:sz w:val="32"/>
          <w:szCs w:val="32"/>
        </w:rPr>
        <w:t>Ingeni</w:t>
      </w:r>
      <w:r>
        <w:rPr>
          <w:rFonts w:ascii="Arial" w:hAnsi="Arial" w:cs="Arial"/>
          <w:sz w:val="32"/>
          <w:szCs w:val="32"/>
        </w:rPr>
        <w:t>ería en Sistemas de Información</w:t>
      </w:r>
      <w:r w:rsidRPr="0085209B">
        <w:rPr>
          <w:sz w:val="20"/>
          <w:szCs w:val="20"/>
        </w:rPr>
        <w:br/>
      </w:r>
      <w:r w:rsidRPr="0085209B">
        <w:rPr>
          <w:rFonts w:ascii="Arial" w:hAnsi="Arial" w:cs="Arial"/>
          <w:b/>
          <w:sz w:val="32"/>
          <w:szCs w:val="32"/>
        </w:rPr>
        <w:t>Cáte</w:t>
      </w:r>
      <w:r>
        <w:rPr>
          <w:rFonts w:ascii="Arial" w:hAnsi="Arial" w:cs="Arial"/>
          <w:b/>
          <w:sz w:val="32"/>
          <w:szCs w:val="32"/>
        </w:rPr>
        <w:t>dra de Habilitación Profesional</w:t>
      </w:r>
      <w:r w:rsidRPr="0085209B">
        <w:rPr>
          <w:rFonts w:ascii="Helvetica" w:hAnsi="Helvetica" w:cs="Helvetica"/>
        </w:rPr>
        <w:br/>
      </w:r>
    </w:p>
    <w:p w:rsidR="00E201CB" w:rsidRDefault="00E201CB" w:rsidP="00E201CB">
      <w:pPr>
        <w:spacing w:line="240" w:lineRule="auto"/>
        <w:ind w:left="57"/>
        <w:mirrorIndents/>
        <w:jc w:val="center"/>
        <w:rPr>
          <w:rFonts w:ascii="Arial" w:hAnsi="Arial" w:cs="Arial"/>
          <w:b/>
          <w:sz w:val="32"/>
          <w:szCs w:val="32"/>
        </w:rPr>
      </w:pPr>
      <w:r w:rsidRPr="00E201CB">
        <w:rPr>
          <w:rFonts w:ascii="Arial" w:hAnsi="Arial" w:cs="Arial"/>
          <w:b/>
          <w:sz w:val="32"/>
          <w:szCs w:val="32"/>
        </w:rPr>
        <w:t>Documento de Especificación de Requerimientos</w:t>
      </w: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b/>
          <w:bCs/>
        </w:rPr>
      </w:pPr>
    </w:p>
    <w:p w:rsidR="00E201CB" w:rsidRDefault="00E201CB" w:rsidP="00E201CB">
      <w:pPr>
        <w:autoSpaceDE w:val="0"/>
        <w:autoSpaceDN w:val="0"/>
        <w:adjustRightInd w:val="0"/>
        <w:spacing w:after="0" w:line="240" w:lineRule="auto"/>
        <w:rPr>
          <w:rFonts w:cstheme="minorHAnsi"/>
        </w:rPr>
      </w:pPr>
      <w:r w:rsidRPr="00E201CB">
        <w:rPr>
          <w:rFonts w:cstheme="minorHAnsi"/>
          <w:b/>
          <w:bCs/>
        </w:rPr>
        <w:t>Empresa</w:t>
      </w:r>
    </w:p>
    <w:p w:rsidR="00E201CB" w:rsidRPr="00E201CB" w:rsidRDefault="00E201CB" w:rsidP="00E201CB">
      <w:proofErr w:type="spellStart"/>
      <w:r w:rsidRPr="00E201CB">
        <w:t>Coming</w:t>
      </w:r>
      <w:proofErr w:type="spellEnd"/>
      <w:r w:rsidRPr="00E201CB">
        <w:t xml:space="preserve"> S.A.</w:t>
      </w:r>
    </w:p>
    <w:p w:rsidR="00E201CB" w:rsidRDefault="00E201CB" w:rsidP="00E201CB">
      <w:pPr>
        <w:autoSpaceDE w:val="0"/>
        <w:autoSpaceDN w:val="0"/>
        <w:adjustRightInd w:val="0"/>
        <w:spacing w:after="0" w:line="240" w:lineRule="auto"/>
        <w:rPr>
          <w:rFonts w:cstheme="minorHAnsi"/>
        </w:rPr>
      </w:pPr>
      <w:r w:rsidRPr="00E201CB">
        <w:rPr>
          <w:rFonts w:cstheme="minorHAnsi"/>
          <w:b/>
          <w:bCs/>
        </w:rPr>
        <w:t>Actividad</w:t>
      </w:r>
    </w:p>
    <w:p w:rsidR="00E201CB" w:rsidRPr="00E201CB" w:rsidRDefault="00E201CB" w:rsidP="00E201CB">
      <w:r w:rsidRPr="00E201CB">
        <w:t>Servicios de telecomunicaciones.</w:t>
      </w:r>
    </w:p>
    <w:p w:rsidR="00E201CB" w:rsidRPr="00E201CB" w:rsidRDefault="00E201CB" w:rsidP="00E201CB">
      <w:pPr>
        <w:spacing w:line="240" w:lineRule="auto"/>
        <w:mirrorIndents/>
      </w:pPr>
      <w:r w:rsidRPr="00E201CB">
        <w:rPr>
          <w:rFonts w:cstheme="minorHAnsi"/>
          <w:b/>
          <w:bCs/>
        </w:rPr>
        <w:t>Proyecto</w:t>
      </w:r>
      <w:r>
        <w:br/>
      </w:r>
      <w:r w:rsidRPr="00E201CB">
        <w:t>Gestión de instalación y mantenimiento de antenas de telecomunicaciones.</w:t>
      </w:r>
    </w:p>
    <w:p w:rsidR="00E201CB" w:rsidRDefault="00E201CB" w:rsidP="00E201CB">
      <w:pPr>
        <w:spacing w:line="240" w:lineRule="auto"/>
        <w:mirrorIndents/>
        <w:rPr>
          <w:b/>
          <w:szCs w:val="20"/>
        </w:rPr>
      </w:pPr>
      <w:r>
        <w:rPr>
          <w:b/>
          <w:szCs w:val="20"/>
        </w:rPr>
        <w:t>Docentes</w:t>
      </w:r>
      <w:r>
        <w:rPr>
          <w:b/>
          <w:szCs w:val="20"/>
        </w:rPr>
        <w:br/>
      </w:r>
      <w:r w:rsidRPr="00E201CB">
        <w:t xml:space="preserve">Ing. Julio </w:t>
      </w:r>
      <w:proofErr w:type="spellStart"/>
      <w:r w:rsidRPr="00E201CB">
        <w:t>Zohil</w:t>
      </w:r>
      <w:proofErr w:type="spellEnd"/>
      <w:r w:rsidRPr="00E201CB">
        <w:t xml:space="preserve"> Titular</w:t>
      </w:r>
      <w:r>
        <w:rPr>
          <w:b/>
          <w:szCs w:val="20"/>
        </w:rPr>
        <w:br/>
      </w:r>
      <w:r w:rsidRPr="00E201CB">
        <w:t>Ing. Natalia Jaime</w:t>
      </w:r>
      <w:r>
        <w:rPr>
          <w:b/>
          <w:szCs w:val="20"/>
        </w:rPr>
        <w:br/>
      </w:r>
      <w:r w:rsidRPr="00E201CB">
        <w:t>Ing. Francisco Aquino</w:t>
      </w:r>
      <w:r w:rsidRPr="00E201CB">
        <w:br/>
      </w:r>
    </w:p>
    <w:p w:rsidR="00E201CB" w:rsidRPr="00E201CB" w:rsidRDefault="00E201CB" w:rsidP="00E201CB">
      <w:pPr>
        <w:spacing w:line="240" w:lineRule="auto"/>
        <w:mirrorIndents/>
        <w:rPr>
          <w:b/>
          <w:szCs w:val="20"/>
        </w:rPr>
      </w:pPr>
      <w:r>
        <w:rPr>
          <w:b/>
          <w:szCs w:val="20"/>
        </w:rPr>
        <w:t>Grupo 3</w:t>
      </w:r>
      <w:r>
        <w:rPr>
          <w:b/>
          <w:szCs w:val="20"/>
        </w:rPr>
        <w:br/>
      </w:r>
      <w:r w:rsidRPr="00E201CB">
        <w:t xml:space="preserve">Carlos </w:t>
      </w:r>
      <w:proofErr w:type="spellStart"/>
      <w:r w:rsidRPr="00E201CB">
        <w:t>Trepat</w:t>
      </w:r>
      <w:proofErr w:type="spellEnd"/>
      <w:r w:rsidR="007C7411">
        <w:t xml:space="preserve"> </w:t>
      </w:r>
      <w:r w:rsidRPr="00E201CB">
        <w:t>48270</w:t>
      </w:r>
      <w:r>
        <w:rPr>
          <w:b/>
          <w:szCs w:val="20"/>
        </w:rPr>
        <w:br/>
      </w:r>
      <w:r w:rsidRPr="00E201CB">
        <w:t>Javi</w:t>
      </w:r>
      <w:r w:rsidR="007C7411">
        <w:t xml:space="preserve">er Brizuela </w:t>
      </w:r>
      <w:r w:rsidRPr="00E201CB">
        <w:t>23965</w:t>
      </w:r>
      <w:r>
        <w:rPr>
          <w:b/>
          <w:szCs w:val="20"/>
        </w:rPr>
        <w:br/>
      </w:r>
      <w:proofErr w:type="spellStart"/>
      <w:r>
        <w:t>Demián</w:t>
      </w:r>
      <w:proofErr w:type="spellEnd"/>
      <w:r>
        <w:t xml:space="preserve"> </w:t>
      </w:r>
      <w:proofErr w:type="spellStart"/>
      <w:r>
        <w:t>Odasso</w:t>
      </w:r>
      <w:proofErr w:type="spellEnd"/>
      <w:r>
        <w:t xml:space="preserve">  </w:t>
      </w:r>
      <w:r w:rsidRPr="00E201CB">
        <w:t>45921</w:t>
      </w:r>
      <w:r>
        <w:rPr>
          <w:b/>
          <w:szCs w:val="20"/>
        </w:rPr>
        <w:br/>
      </w:r>
      <w:r w:rsidRPr="00E201CB">
        <w:t xml:space="preserve">Mariano </w:t>
      </w:r>
      <w:proofErr w:type="spellStart"/>
      <w:r w:rsidRPr="00E201CB">
        <w:t>Gava</w:t>
      </w:r>
      <w:proofErr w:type="spellEnd"/>
      <w:r w:rsidR="007C7411">
        <w:t xml:space="preserve"> </w:t>
      </w:r>
      <w:r w:rsidRPr="00E201CB">
        <w:t>55498</w:t>
      </w:r>
      <w:r>
        <w:rPr>
          <w:b/>
          <w:szCs w:val="20"/>
        </w:rPr>
        <w:br/>
      </w:r>
      <w:r w:rsidRPr="00E201CB">
        <w:t xml:space="preserve">Pablo </w:t>
      </w:r>
      <w:proofErr w:type="spellStart"/>
      <w:r w:rsidRPr="00E201CB">
        <w:t>Tissera</w:t>
      </w:r>
      <w:proofErr w:type="spellEnd"/>
      <w:r w:rsidR="007C7411">
        <w:t xml:space="preserve"> </w:t>
      </w:r>
      <w:r w:rsidRPr="00E201CB">
        <w:t>43508</w:t>
      </w:r>
    </w:p>
    <w:p w:rsidR="00E201CB" w:rsidRDefault="00E201CB" w:rsidP="00E201CB">
      <w:pPr>
        <w:spacing w:line="240" w:lineRule="auto"/>
        <w:rPr>
          <w:rFonts w:cstheme="minorHAnsi"/>
          <w:b/>
        </w:rPr>
      </w:pPr>
    </w:p>
    <w:p w:rsidR="00E201CB" w:rsidRPr="00E201CB" w:rsidRDefault="00E201CB" w:rsidP="00E201CB">
      <w:pPr>
        <w:spacing w:line="240" w:lineRule="auto"/>
        <w:rPr>
          <w:rFonts w:cstheme="minorHAnsi"/>
          <w:b/>
        </w:rPr>
      </w:pPr>
      <w:r w:rsidRPr="00E201CB">
        <w:rPr>
          <w:rFonts w:cstheme="minorHAnsi"/>
          <w:b/>
        </w:rPr>
        <w:t>Curso 4K4</w:t>
      </w:r>
      <w:r>
        <w:rPr>
          <w:rFonts w:cstheme="minorHAnsi"/>
          <w:b/>
        </w:rPr>
        <w:t xml:space="preserve"> - </w:t>
      </w:r>
      <w:r w:rsidRPr="00E201CB">
        <w:rPr>
          <w:rFonts w:cstheme="minorHAnsi"/>
          <w:b/>
        </w:rPr>
        <w:t>Año 2012</w:t>
      </w:r>
    </w:p>
    <w:p w:rsidR="00E201CB" w:rsidRDefault="00E201CB" w:rsidP="00F6299C">
      <w:pPr>
        <w:pStyle w:val="Ttulo1"/>
        <w:rPr>
          <w:rFonts w:asciiTheme="minorHAnsi" w:hAnsiTheme="minorHAnsi" w:cstheme="minorHAnsi"/>
          <w:sz w:val="22"/>
          <w:szCs w:val="22"/>
        </w:rPr>
      </w:pPr>
    </w:p>
    <w:p w:rsidR="00126B24" w:rsidRDefault="00126B24" w:rsidP="00126B24">
      <w:pPr>
        <w:sectPr w:rsidR="00126B24" w:rsidSect="001C5A19">
          <w:headerReference w:type="default" r:id="rId10"/>
          <w:footerReference w:type="default" r:id="rId11"/>
          <w:pgSz w:w="12240" w:h="15840"/>
          <w:pgMar w:top="1417" w:right="1701" w:bottom="1417" w:left="1701" w:header="708" w:footer="708" w:gutter="0"/>
          <w:pgNumType w:start="2"/>
          <w:cols w:space="708"/>
          <w:docGrid w:linePitch="360"/>
        </w:sectPr>
      </w:pPr>
    </w:p>
    <w:p w:rsidR="00126B24" w:rsidRPr="00126B24" w:rsidRDefault="00126B24" w:rsidP="00126B24">
      <w:pPr>
        <w:rPr>
          <w:color w:val="17365D" w:themeColor="text2" w:themeShade="BF"/>
        </w:rPr>
      </w:pPr>
      <w:bookmarkStart w:id="0" w:name="_Toc325642665"/>
      <w:r w:rsidRPr="00126B24">
        <w:rPr>
          <w:rFonts w:asciiTheme="majorHAnsi" w:hAnsiTheme="majorHAnsi"/>
          <w:b/>
          <w:color w:val="17365D" w:themeColor="text2" w:themeShade="BF"/>
          <w:sz w:val="28"/>
          <w:szCs w:val="28"/>
        </w:rPr>
        <w:lastRenderedPageBreak/>
        <w:t>Historia de Cambios</w:t>
      </w:r>
      <w:bookmarkEnd w:id="0"/>
    </w:p>
    <w:tbl>
      <w:tblPr>
        <w:tblW w:w="1012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5653"/>
        <w:gridCol w:w="1913"/>
      </w:tblGrid>
      <w:tr w:rsidR="00126B24" w:rsidRPr="0085209B" w:rsidTr="0039005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Fecha</w:t>
            </w:r>
          </w:p>
        </w:tc>
        <w:tc>
          <w:tcPr>
            <w:tcW w:w="113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Versión</w:t>
            </w:r>
          </w:p>
        </w:tc>
        <w:tc>
          <w:tcPr>
            <w:tcW w:w="565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Descripción</w:t>
            </w:r>
          </w:p>
        </w:tc>
        <w:tc>
          <w:tcPr>
            <w:tcW w:w="1913" w:type="dxa"/>
            <w:tcBorders>
              <w:top w:val="single" w:sz="6" w:space="0" w:color="auto"/>
              <w:left w:val="single" w:sz="6" w:space="0" w:color="auto"/>
              <w:bottom w:val="single" w:sz="6" w:space="0" w:color="auto"/>
              <w:right w:val="single" w:sz="6" w:space="0" w:color="auto"/>
            </w:tcBorders>
            <w:shd w:val="clear" w:color="auto" w:fill="E6E6E6"/>
            <w:hideMark/>
          </w:tcPr>
          <w:p w:rsidR="00126B24" w:rsidRPr="0085209B" w:rsidRDefault="00126B24" w:rsidP="0039005C">
            <w:pPr>
              <w:spacing w:line="240" w:lineRule="auto"/>
              <w:rPr>
                <w:rFonts w:cstheme="minorHAnsi"/>
                <w:sz w:val="20"/>
              </w:rPr>
            </w:pPr>
            <w:r w:rsidRPr="0085209B">
              <w:rPr>
                <w:rFonts w:cstheme="minorHAnsi"/>
                <w:sz w:val="20"/>
              </w:rPr>
              <w:t>Autor</w:t>
            </w:r>
          </w:p>
        </w:tc>
      </w:tr>
      <w:tr w:rsidR="00126B24"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31/05</w:t>
            </w:r>
            <w:r w:rsidRPr="0085209B">
              <w:rPr>
                <w:iCs/>
                <w:sz w:val="20"/>
              </w:rPr>
              <w:t>/2012</w:t>
            </w:r>
          </w:p>
        </w:tc>
        <w:tc>
          <w:tcPr>
            <w:tcW w:w="113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0.1</w:t>
            </w:r>
          </w:p>
        </w:tc>
        <w:tc>
          <w:tcPr>
            <w:tcW w:w="5653" w:type="dxa"/>
            <w:tcBorders>
              <w:top w:val="single" w:sz="6" w:space="0" w:color="auto"/>
              <w:left w:val="single" w:sz="6" w:space="0" w:color="auto"/>
              <w:bottom w:val="single" w:sz="6" w:space="0" w:color="auto"/>
              <w:right w:val="single" w:sz="6" w:space="0" w:color="auto"/>
            </w:tcBorders>
            <w:hideMark/>
          </w:tcPr>
          <w:p w:rsidR="00126B24" w:rsidRPr="0085209B" w:rsidRDefault="00126B24" w:rsidP="0039005C">
            <w:pPr>
              <w:spacing w:line="240" w:lineRule="auto"/>
              <w:rPr>
                <w:iCs/>
                <w:sz w:val="20"/>
              </w:rPr>
            </w:pPr>
            <w:r>
              <w:rPr>
                <w:iCs/>
                <w:sz w:val="20"/>
              </w:rPr>
              <w:t>Borrador</w:t>
            </w:r>
          </w:p>
        </w:tc>
        <w:tc>
          <w:tcPr>
            <w:tcW w:w="1913" w:type="dxa"/>
            <w:tcBorders>
              <w:top w:val="single" w:sz="6" w:space="0" w:color="auto"/>
              <w:left w:val="single" w:sz="6" w:space="0" w:color="auto"/>
              <w:bottom w:val="single" w:sz="6" w:space="0" w:color="auto"/>
              <w:right w:val="single" w:sz="6" w:space="0" w:color="auto"/>
            </w:tcBorders>
          </w:tcPr>
          <w:p w:rsidR="00126B24" w:rsidRPr="0085209B" w:rsidRDefault="00126B24"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13066"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p>
        </w:tc>
        <w:tc>
          <w:tcPr>
            <w:tcW w:w="113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1.0</w:t>
            </w:r>
          </w:p>
        </w:tc>
        <w:tc>
          <w:tcPr>
            <w:tcW w:w="5653" w:type="dxa"/>
            <w:tcBorders>
              <w:top w:val="single" w:sz="6" w:space="0" w:color="auto"/>
              <w:left w:val="single" w:sz="6" w:space="0" w:color="auto"/>
              <w:bottom w:val="single" w:sz="6" w:space="0" w:color="auto"/>
              <w:right w:val="single" w:sz="6" w:space="0" w:color="auto"/>
            </w:tcBorders>
          </w:tcPr>
          <w:p w:rsidR="00113066" w:rsidRDefault="00113066" w:rsidP="0039005C">
            <w:pPr>
              <w:spacing w:line="240" w:lineRule="auto"/>
              <w:rPr>
                <w:iCs/>
                <w:sz w:val="20"/>
              </w:rPr>
            </w:pPr>
            <w:r>
              <w:rPr>
                <w:iCs/>
                <w:sz w:val="20"/>
              </w:rPr>
              <w:t>Descripción de los casos de uso a implementar en la iteración 2.</w:t>
            </w:r>
            <w:r>
              <w:rPr>
                <w:iCs/>
                <w:sz w:val="20"/>
              </w:rPr>
              <w:br/>
              <w:t>Listado de requerimientos no funcionales.</w:t>
            </w:r>
          </w:p>
        </w:tc>
        <w:tc>
          <w:tcPr>
            <w:tcW w:w="1913" w:type="dxa"/>
            <w:tcBorders>
              <w:top w:val="single" w:sz="6" w:space="0" w:color="auto"/>
              <w:left w:val="single" w:sz="6" w:space="0" w:color="auto"/>
              <w:bottom w:val="single" w:sz="6" w:space="0" w:color="auto"/>
              <w:right w:val="single" w:sz="6" w:space="0" w:color="auto"/>
            </w:tcBorders>
          </w:tcPr>
          <w:p w:rsidR="00113066" w:rsidRPr="0085209B" w:rsidRDefault="00113066" w:rsidP="0039005C">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r w:rsidR="00101895" w:rsidRPr="0085209B" w:rsidTr="0039005C">
        <w:trPr>
          <w:cantSplit/>
          <w:jc w:val="center"/>
        </w:trPr>
        <w:tc>
          <w:tcPr>
            <w:tcW w:w="1421"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06/06/2012</w:t>
            </w:r>
          </w:p>
        </w:tc>
        <w:tc>
          <w:tcPr>
            <w:tcW w:w="1133" w:type="dxa"/>
            <w:tcBorders>
              <w:top w:val="single" w:sz="6" w:space="0" w:color="auto"/>
              <w:left w:val="single" w:sz="6" w:space="0" w:color="auto"/>
              <w:bottom w:val="single" w:sz="6" w:space="0" w:color="auto"/>
              <w:right w:val="single" w:sz="6" w:space="0" w:color="auto"/>
            </w:tcBorders>
          </w:tcPr>
          <w:p w:rsidR="00101895" w:rsidRDefault="00101895">
            <w:pPr>
              <w:spacing w:line="240" w:lineRule="auto"/>
              <w:rPr>
                <w:iCs/>
                <w:sz w:val="20"/>
              </w:rPr>
            </w:pPr>
            <w:r>
              <w:rPr>
                <w:iCs/>
                <w:sz w:val="20"/>
              </w:rPr>
              <w:t>1.1</w:t>
            </w:r>
          </w:p>
        </w:tc>
        <w:tc>
          <w:tcPr>
            <w:tcW w:w="5653" w:type="dxa"/>
            <w:tcBorders>
              <w:top w:val="single" w:sz="6" w:space="0" w:color="auto"/>
              <w:left w:val="single" w:sz="6" w:space="0" w:color="auto"/>
              <w:bottom w:val="single" w:sz="6" w:space="0" w:color="auto"/>
              <w:right w:val="single" w:sz="6" w:space="0" w:color="auto"/>
            </w:tcBorders>
          </w:tcPr>
          <w:p w:rsidR="007C7411" w:rsidRDefault="006C6D2F" w:rsidP="006C6D2F">
            <w:pPr>
              <w:spacing w:line="240" w:lineRule="auto"/>
              <w:rPr>
                <w:iCs/>
                <w:sz w:val="20"/>
              </w:rPr>
            </w:pPr>
            <w:r>
              <w:rPr>
                <w:iCs/>
                <w:sz w:val="20"/>
              </w:rPr>
              <w:t>Se actualizo el nombre del CU 19, 20, 21, 22</w:t>
            </w:r>
            <w:r w:rsidR="00101895">
              <w:rPr>
                <w:iCs/>
                <w:sz w:val="20"/>
              </w:rPr>
              <w:t xml:space="preserve"> y 48.</w:t>
            </w:r>
            <w:r w:rsidR="007C7411">
              <w:rPr>
                <w:iCs/>
                <w:sz w:val="20"/>
              </w:rPr>
              <w:br/>
              <w:t>Se agrego CU 61 a 67.</w:t>
            </w:r>
            <w:r>
              <w:rPr>
                <w:iCs/>
                <w:sz w:val="20"/>
              </w:rPr>
              <w:br/>
              <w:t>Se elimino CU Gestionar notificaciones</w:t>
            </w:r>
            <w:r w:rsidR="007C7411">
              <w:rPr>
                <w:iCs/>
                <w:sz w:val="20"/>
              </w:rPr>
              <w:br/>
              <w:t xml:space="preserve">Se agregaron </w:t>
            </w:r>
            <w:proofErr w:type="spellStart"/>
            <w:r w:rsidR="007C7411">
              <w:rPr>
                <w:iCs/>
                <w:sz w:val="20"/>
              </w:rPr>
              <w:t>descripcion</w:t>
            </w:r>
            <w:proofErr w:type="spellEnd"/>
            <w:r w:rsidR="007C7411">
              <w:rPr>
                <w:iCs/>
                <w:sz w:val="20"/>
              </w:rPr>
              <w:t xml:space="preserve"> de CU para </w:t>
            </w:r>
            <w:proofErr w:type="spellStart"/>
            <w:r w:rsidR="007C7411">
              <w:rPr>
                <w:iCs/>
                <w:sz w:val="20"/>
              </w:rPr>
              <w:t>iteracion</w:t>
            </w:r>
            <w:proofErr w:type="spellEnd"/>
            <w:r w:rsidR="007C7411">
              <w:rPr>
                <w:iCs/>
                <w:sz w:val="20"/>
              </w:rPr>
              <w:t xml:space="preserve"> 2.</w:t>
            </w:r>
          </w:p>
        </w:tc>
        <w:tc>
          <w:tcPr>
            <w:tcW w:w="1913" w:type="dxa"/>
            <w:tcBorders>
              <w:top w:val="single" w:sz="6" w:space="0" w:color="auto"/>
              <w:left w:val="single" w:sz="6" w:space="0" w:color="auto"/>
              <w:bottom w:val="single" w:sz="6" w:space="0" w:color="auto"/>
              <w:right w:val="single" w:sz="6" w:space="0" w:color="auto"/>
            </w:tcBorders>
          </w:tcPr>
          <w:p w:rsidR="00101895" w:rsidRDefault="006C6D2F">
            <w:pPr>
              <w:spacing w:line="240" w:lineRule="auto"/>
              <w:rPr>
                <w:iCs/>
                <w:sz w:val="20"/>
              </w:rPr>
            </w:pPr>
            <w:r w:rsidRPr="0085209B">
              <w:rPr>
                <w:iCs/>
                <w:sz w:val="20"/>
              </w:rPr>
              <w:t xml:space="preserve">Pablo </w:t>
            </w:r>
            <w:proofErr w:type="spellStart"/>
            <w:r w:rsidRPr="0085209B">
              <w:rPr>
                <w:iCs/>
                <w:sz w:val="20"/>
              </w:rPr>
              <w:t>Tissera</w:t>
            </w:r>
            <w:proofErr w:type="spellEnd"/>
            <w:r w:rsidRPr="0085209B">
              <w:rPr>
                <w:iCs/>
                <w:sz w:val="20"/>
              </w:rPr>
              <w:br/>
            </w:r>
            <w:proofErr w:type="spellStart"/>
            <w:r w:rsidRPr="0085209B">
              <w:rPr>
                <w:iCs/>
                <w:sz w:val="20"/>
              </w:rPr>
              <w:t>Demian</w:t>
            </w:r>
            <w:proofErr w:type="spellEnd"/>
            <w:r w:rsidRPr="0085209B">
              <w:rPr>
                <w:iCs/>
                <w:sz w:val="20"/>
              </w:rPr>
              <w:t xml:space="preserve"> </w:t>
            </w:r>
            <w:proofErr w:type="spellStart"/>
            <w:r w:rsidRPr="0085209B">
              <w:rPr>
                <w:iCs/>
                <w:sz w:val="20"/>
              </w:rPr>
              <w:t>Odasso</w:t>
            </w:r>
            <w:proofErr w:type="spellEnd"/>
            <w:r w:rsidRPr="0085209B">
              <w:rPr>
                <w:iCs/>
                <w:sz w:val="20"/>
              </w:rPr>
              <w:br/>
              <w:t xml:space="preserve">Carlos </w:t>
            </w:r>
            <w:proofErr w:type="spellStart"/>
            <w:r w:rsidRPr="0085209B">
              <w:rPr>
                <w:iCs/>
                <w:sz w:val="20"/>
              </w:rPr>
              <w:t>Trepat</w:t>
            </w:r>
            <w:proofErr w:type="spellEnd"/>
            <w:r>
              <w:rPr>
                <w:iCs/>
                <w:sz w:val="20"/>
              </w:rPr>
              <w:br/>
              <w:t xml:space="preserve">Mariano </w:t>
            </w:r>
            <w:proofErr w:type="spellStart"/>
            <w:r>
              <w:rPr>
                <w:iCs/>
                <w:sz w:val="20"/>
              </w:rPr>
              <w:t>Gava</w:t>
            </w:r>
            <w:proofErr w:type="spellEnd"/>
            <w:r>
              <w:rPr>
                <w:iCs/>
                <w:sz w:val="20"/>
              </w:rPr>
              <w:br/>
              <w:t>Javier Brizuela</w:t>
            </w:r>
          </w:p>
        </w:tc>
      </w:tr>
    </w:tbl>
    <w:p w:rsidR="00126B24" w:rsidRPr="00126B24" w:rsidRDefault="00126B24" w:rsidP="00126B24">
      <w:pPr>
        <w:sectPr w:rsidR="00126B24" w:rsidRPr="00126B24" w:rsidSect="001C5A19">
          <w:pgSz w:w="12240" w:h="15840"/>
          <w:pgMar w:top="1417" w:right="1701" w:bottom="1417" w:left="1701" w:header="708" w:footer="708" w:gutter="0"/>
          <w:pgNumType w:start="2"/>
          <w:cols w:space="708"/>
          <w:docGrid w:linePitch="360"/>
        </w:sectPr>
      </w:pPr>
    </w:p>
    <w:sdt>
      <w:sdtPr>
        <w:rPr>
          <w:rFonts w:asciiTheme="minorHAnsi" w:eastAsiaTheme="minorHAnsi" w:hAnsiTheme="minorHAnsi" w:cstheme="minorHAnsi"/>
          <w:b w:val="0"/>
          <w:bCs w:val="0"/>
          <w:color w:val="auto"/>
          <w:sz w:val="22"/>
          <w:szCs w:val="22"/>
          <w:lang w:val="es-AR" w:eastAsia="en-US"/>
        </w:rPr>
        <w:id w:val="981269301"/>
        <w:docPartObj>
          <w:docPartGallery w:val="Table of Contents"/>
          <w:docPartUnique/>
        </w:docPartObj>
      </w:sdtPr>
      <w:sdtEndPr>
        <w:rPr>
          <w:rFonts w:cstheme="minorBidi"/>
          <w:noProof/>
        </w:rPr>
      </w:sdtEndPr>
      <w:sdtContent>
        <w:p w:rsidR="00E201CB" w:rsidRPr="00126B24" w:rsidRDefault="00A724AF">
          <w:pPr>
            <w:pStyle w:val="TtulodeTDC"/>
            <w:rPr>
              <w:lang w:val="es-AR"/>
            </w:rPr>
          </w:pPr>
          <w:r w:rsidRPr="00126B24">
            <w:rPr>
              <w:lang w:val="es-AR"/>
            </w:rPr>
            <w:t>Índice</w:t>
          </w:r>
        </w:p>
        <w:p w:rsidR="006773A9" w:rsidRDefault="00E711F0">
          <w:pPr>
            <w:pStyle w:val="TDC1"/>
            <w:tabs>
              <w:tab w:val="right" w:leader="dot" w:pos="8828"/>
            </w:tabs>
            <w:rPr>
              <w:rFonts w:eastAsiaTheme="minorEastAsia"/>
              <w:noProof/>
              <w:lang w:eastAsia="es-AR"/>
            </w:rPr>
          </w:pPr>
          <w:r w:rsidRPr="00E711F0">
            <w:fldChar w:fldCharType="begin"/>
          </w:r>
          <w:r w:rsidR="00E201CB">
            <w:instrText xml:space="preserve"> TOC \o "1-3" \h \z \u </w:instrText>
          </w:r>
          <w:r w:rsidRPr="00E711F0">
            <w:fldChar w:fldCharType="separate"/>
          </w:r>
          <w:hyperlink w:anchor="_Toc326862062" w:history="1">
            <w:r w:rsidR="006773A9" w:rsidRPr="000E2E0F">
              <w:rPr>
                <w:rStyle w:val="Hipervnculo"/>
                <w:noProof/>
              </w:rPr>
              <w:t>Introducción</w:t>
            </w:r>
            <w:r w:rsidR="006773A9">
              <w:rPr>
                <w:noProof/>
                <w:webHidden/>
              </w:rPr>
              <w:tab/>
            </w:r>
            <w:r>
              <w:rPr>
                <w:noProof/>
                <w:webHidden/>
              </w:rPr>
              <w:fldChar w:fldCharType="begin"/>
            </w:r>
            <w:r w:rsidR="006773A9">
              <w:rPr>
                <w:noProof/>
                <w:webHidden/>
              </w:rPr>
              <w:instrText xml:space="preserve"> PAGEREF _Toc326862062 \h </w:instrText>
            </w:r>
            <w:r>
              <w:rPr>
                <w:noProof/>
                <w:webHidden/>
              </w:rPr>
            </w:r>
            <w:r>
              <w:rPr>
                <w:noProof/>
                <w:webHidden/>
              </w:rPr>
              <w:fldChar w:fldCharType="separate"/>
            </w:r>
            <w:r w:rsidR="00D104AA">
              <w:rPr>
                <w:noProof/>
                <w:webHidden/>
              </w:rPr>
              <w:t>3</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63" w:history="1">
            <w:r w:rsidR="006773A9" w:rsidRPr="000E2E0F">
              <w:rPr>
                <w:rStyle w:val="Hipervnculo"/>
                <w:noProof/>
              </w:rPr>
              <w:t>Propósito</w:t>
            </w:r>
            <w:r w:rsidR="006773A9">
              <w:rPr>
                <w:noProof/>
                <w:webHidden/>
              </w:rPr>
              <w:tab/>
            </w:r>
            <w:r>
              <w:rPr>
                <w:noProof/>
                <w:webHidden/>
              </w:rPr>
              <w:fldChar w:fldCharType="begin"/>
            </w:r>
            <w:r w:rsidR="006773A9">
              <w:rPr>
                <w:noProof/>
                <w:webHidden/>
              </w:rPr>
              <w:instrText xml:space="preserve"> PAGEREF _Toc326862063 \h </w:instrText>
            </w:r>
            <w:r>
              <w:rPr>
                <w:noProof/>
                <w:webHidden/>
              </w:rPr>
            </w:r>
            <w:r>
              <w:rPr>
                <w:noProof/>
                <w:webHidden/>
              </w:rPr>
              <w:fldChar w:fldCharType="separate"/>
            </w:r>
            <w:r w:rsidR="00D104AA">
              <w:rPr>
                <w:noProof/>
                <w:webHidden/>
              </w:rPr>
              <w:t>3</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64" w:history="1">
            <w:r w:rsidR="006773A9" w:rsidRPr="000E2E0F">
              <w:rPr>
                <w:rStyle w:val="Hipervnculo"/>
                <w:noProof/>
              </w:rPr>
              <w:t>Definiciones y abreviaturas</w:t>
            </w:r>
            <w:r w:rsidR="006773A9">
              <w:rPr>
                <w:noProof/>
                <w:webHidden/>
              </w:rPr>
              <w:tab/>
            </w:r>
            <w:r>
              <w:rPr>
                <w:noProof/>
                <w:webHidden/>
              </w:rPr>
              <w:fldChar w:fldCharType="begin"/>
            </w:r>
            <w:r w:rsidR="006773A9">
              <w:rPr>
                <w:noProof/>
                <w:webHidden/>
              </w:rPr>
              <w:instrText xml:space="preserve"> PAGEREF _Toc326862064 \h </w:instrText>
            </w:r>
            <w:r>
              <w:rPr>
                <w:noProof/>
                <w:webHidden/>
              </w:rPr>
            </w:r>
            <w:r>
              <w:rPr>
                <w:noProof/>
                <w:webHidden/>
              </w:rPr>
              <w:fldChar w:fldCharType="separate"/>
            </w:r>
            <w:r w:rsidR="00D104AA">
              <w:rPr>
                <w:noProof/>
                <w:webHidden/>
              </w:rPr>
              <w:t>3</w:t>
            </w:r>
            <w:r>
              <w:rPr>
                <w:noProof/>
                <w:webHidden/>
              </w:rPr>
              <w:fldChar w:fldCharType="end"/>
            </w:r>
          </w:hyperlink>
        </w:p>
        <w:p w:rsidR="006773A9" w:rsidRDefault="00E711F0">
          <w:pPr>
            <w:pStyle w:val="TDC1"/>
            <w:tabs>
              <w:tab w:val="right" w:leader="dot" w:pos="8828"/>
            </w:tabs>
            <w:rPr>
              <w:rFonts w:eastAsiaTheme="minorEastAsia"/>
              <w:noProof/>
              <w:lang w:eastAsia="es-AR"/>
            </w:rPr>
          </w:pPr>
          <w:hyperlink w:anchor="_Toc326862065" w:history="1">
            <w:r w:rsidR="006773A9" w:rsidRPr="000E2E0F">
              <w:rPr>
                <w:rStyle w:val="Hipervnculo"/>
                <w:noProof/>
              </w:rPr>
              <w:t>Presentación del Producto</w:t>
            </w:r>
            <w:r w:rsidR="006773A9">
              <w:rPr>
                <w:noProof/>
                <w:webHidden/>
              </w:rPr>
              <w:tab/>
            </w:r>
            <w:r>
              <w:rPr>
                <w:noProof/>
                <w:webHidden/>
              </w:rPr>
              <w:fldChar w:fldCharType="begin"/>
            </w:r>
            <w:r w:rsidR="006773A9">
              <w:rPr>
                <w:noProof/>
                <w:webHidden/>
              </w:rPr>
              <w:instrText xml:space="preserve"> PAGEREF _Toc326862065 \h </w:instrText>
            </w:r>
            <w:r>
              <w:rPr>
                <w:noProof/>
                <w:webHidden/>
              </w:rPr>
            </w:r>
            <w:r>
              <w:rPr>
                <w:noProof/>
                <w:webHidden/>
              </w:rPr>
              <w:fldChar w:fldCharType="separate"/>
            </w:r>
            <w:r w:rsidR="00D104AA">
              <w:rPr>
                <w:noProof/>
                <w:webHidden/>
              </w:rPr>
              <w:t>3</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66" w:history="1">
            <w:r w:rsidR="006773A9" w:rsidRPr="000E2E0F">
              <w:rPr>
                <w:rStyle w:val="Hipervnculo"/>
                <w:noProof/>
              </w:rPr>
              <w:t>Propósito del Sistema</w:t>
            </w:r>
            <w:r w:rsidR="006773A9">
              <w:rPr>
                <w:noProof/>
                <w:webHidden/>
              </w:rPr>
              <w:tab/>
            </w:r>
            <w:r>
              <w:rPr>
                <w:noProof/>
                <w:webHidden/>
              </w:rPr>
              <w:fldChar w:fldCharType="begin"/>
            </w:r>
            <w:r w:rsidR="006773A9">
              <w:rPr>
                <w:noProof/>
                <w:webHidden/>
              </w:rPr>
              <w:instrText xml:space="preserve"> PAGEREF _Toc326862066 \h </w:instrText>
            </w:r>
            <w:r>
              <w:rPr>
                <w:noProof/>
                <w:webHidden/>
              </w:rPr>
            </w:r>
            <w:r>
              <w:rPr>
                <w:noProof/>
                <w:webHidden/>
              </w:rPr>
              <w:fldChar w:fldCharType="separate"/>
            </w:r>
            <w:r w:rsidR="00D104AA">
              <w:rPr>
                <w:noProof/>
                <w:webHidden/>
              </w:rPr>
              <w:t>3</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67" w:history="1">
            <w:r w:rsidR="006773A9" w:rsidRPr="000E2E0F">
              <w:rPr>
                <w:rStyle w:val="Hipervnculo"/>
                <w:noProof/>
              </w:rPr>
              <w:t>Objetivo</w:t>
            </w:r>
            <w:r w:rsidR="006773A9">
              <w:rPr>
                <w:noProof/>
                <w:webHidden/>
              </w:rPr>
              <w:tab/>
            </w:r>
            <w:r>
              <w:rPr>
                <w:noProof/>
                <w:webHidden/>
              </w:rPr>
              <w:fldChar w:fldCharType="begin"/>
            </w:r>
            <w:r w:rsidR="006773A9">
              <w:rPr>
                <w:noProof/>
                <w:webHidden/>
              </w:rPr>
              <w:instrText xml:space="preserve"> PAGEREF _Toc326862067 \h </w:instrText>
            </w:r>
            <w:r>
              <w:rPr>
                <w:noProof/>
                <w:webHidden/>
              </w:rPr>
            </w:r>
            <w:r>
              <w:rPr>
                <w:noProof/>
                <w:webHidden/>
              </w:rPr>
              <w:fldChar w:fldCharType="separate"/>
            </w:r>
            <w:r w:rsidR="00D104AA">
              <w:rPr>
                <w:noProof/>
                <w:webHidden/>
              </w:rPr>
              <w:t>3</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68" w:history="1">
            <w:r w:rsidR="006773A9" w:rsidRPr="000E2E0F">
              <w:rPr>
                <w:rStyle w:val="Hipervnculo"/>
                <w:noProof/>
              </w:rPr>
              <w:t>No contempla</w:t>
            </w:r>
            <w:r w:rsidR="006773A9">
              <w:rPr>
                <w:noProof/>
                <w:webHidden/>
              </w:rPr>
              <w:tab/>
            </w:r>
            <w:r>
              <w:rPr>
                <w:noProof/>
                <w:webHidden/>
              </w:rPr>
              <w:fldChar w:fldCharType="begin"/>
            </w:r>
            <w:r w:rsidR="006773A9">
              <w:rPr>
                <w:noProof/>
                <w:webHidden/>
              </w:rPr>
              <w:instrText xml:space="preserve"> PAGEREF _Toc326862068 \h </w:instrText>
            </w:r>
            <w:r>
              <w:rPr>
                <w:noProof/>
                <w:webHidden/>
              </w:rPr>
            </w:r>
            <w:r>
              <w:rPr>
                <w:noProof/>
                <w:webHidden/>
              </w:rPr>
              <w:fldChar w:fldCharType="separate"/>
            </w:r>
            <w:r w:rsidR="00D104AA">
              <w:rPr>
                <w:noProof/>
                <w:webHidden/>
              </w:rPr>
              <w:t>3</w:t>
            </w:r>
            <w:r>
              <w:rPr>
                <w:noProof/>
                <w:webHidden/>
              </w:rPr>
              <w:fldChar w:fldCharType="end"/>
            </w:r>
          </w:hyperlink>
        </w:p>
        <w:p w:rsidR="006773A9" w:rsidRDefault="00E711F0">
          <w:pPr>
            <w:pStyle w:val="TDC1"/>
            <w:tabs>
              <w:tab w:val="right" w:leader="dot" w:pos="8828"/>
            </w:tabs>
            <w:rPr>
              <w:rFonts w:eastAsiaTheme="minorEastAsia"/>
              <w:noProof/>
              <w:lang w:eastAsia="es-AR"/>
            </w:rPr>
          </w:pPr>
          <w:hyperlink w:anchor="_Toc326862069" w:history="1">
            <w:r w:rsidR="006773A9" w:rsidRPr="000E2E0F">
              <w:rPr>
                <w:rStyle w:val="Hipervnculo"/>
                <w:noProof/>
              </w:rPr>
              <w:t>Descripción General</w:t>
            </w:r>
            <w:r w:rsidR="006773A9">
              <w:rPr>
                <w:noProof/>
                <w:webHidden/>
              </w:rPr>
              <w:tab/>
            </w:r>
            <w:r>
              <w:rPr>
                <w:noProof/>
                <w:webHidden/>
              </w:rPr>
              <w:fldChar w:fldCharType="begin"/>
            </w:r>
            <w:r w:rsidR="006773A9">
              <w:rPr>
                <w:noProof/>
                <w:webHidden/>
              </w:rPr>
              <w:instrText xml:space="preserve"> PAGEREF _Toc326862069 \h </w:instrText>
            </w:r>
            <w:r>
              <w:rPr>
                <w:noProof/>
                <w:webHidden/>
              </w:rPr>
            </w:r>
            <w:r>
              <w:rPr>
                <w:noProof/>
                <w:webHidden/>
              </w:rPr>
              <w:fldChar w:fldCharType="separate"/>
            </w:r>
            <w:r w:rsidR="00D104AA">
              <w:rPr>
                <w:noProof/>
                <w:webHidden/>
              </w:rPr>
              <w:t>4</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70" w:history="1">
            <w:r w:rsidR="006773A9" w:rsidRPr="000E2E0F">
              <w:rPr>
                <w:rStyle w:val="Hipervnculo"/>
                <w:noProof/>
              </w:rPr>
              <w:t>Listado de Actores</w:t>
            </w:r>
            <w:r w:rsidR="006773A9">
              <w:rPr>
                <w:noProof/>
                <w:webHidden/>
              </w:rPr>
              <w:tab/>
            </w:r>
            <w:r>
              <w:rPr>
                <w:noProof/>
                <w:webHidden/>
              </w:rPr>
              <w:fldChar w:fldCharType="begin"/>
            </w:r>
            <w:r w:rsidR="006773A9">
              <w:rPr>
                <w:noProof/>
                <w:webHidden/>
              </w:rPr>
              <w:instrText xml:space="preserve"> PAGEREF _Toc326862070 \h </w:instrText>
            </w:r>
            <w:r>
              <w:rPr>
                <w:noProof/>
                <w:webHidden/>
              </w:rPr>
            </w:r>
            <w:r>
              <w:rPr>
                <w:noProof/>
                <w:webHidden/>
              </w:rPr>
              <w:fldChar w:fldCharType="separate"/>
            </w:r>
            <w:r w:rsidR="00D104AA">
              <w:rPr>
                <w:noProof/>
                <w:webHidden/>
              </w:rPr>
              <w:t>4</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71" w:history="1">
            <w:r w:rsidR="006773A9" w:rsidRPr="000E2E0F">
              <w:rPr>
                <w:rStyle w:val="Hipervnculo"/>
                <w:noProof/>
              </w:rPr>
              <w:t>Prioridades</w:t>
            </w:r>
            <w:r w:rsidR="006773A9">
              <w:rPr>
                <w:noProof/>
                <w:webHidden/>
              </w:rPr>
              <w:tab/>
            </w:r>
            <w:r>
              <w:rPr>
                <w:noProof/>
                <w:webHidden/>
              </w:rPr>
              <w:fldChar w:fldCharType="begin"/>
            </w:r>
            <w:r w:rsidR="006773A9">
              <w:rPr>
                <w:noProof/>
                <w:webHidden/>
              </w:rPr>
              <w:instrText xml:space="preserve"> PAGEREF _Toc326862071 \h </w:instrText>
            </w:r>
            <w:r>
              <w:rPr>
                <w:noProof/>
                <w:webHidden/>
              </w:rPr>
            </w:r>
            <w:r>
              <w:rPr>
                <w:noProof/>
                <w:webHidden/>
              </w:rPr>
              <w:fldChar w:fldCharType="separate"/>
            </w:r>
            <w:r w:rsidR="00D104AA">
              <w:rPr>
                <w:noProof/>
                <w:webHidden/>
              </w:rPr>
              <w:t>4</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72" w:history="1">
            <w:r w:rsidR="006773A9" w:rsidRPr="000E2E0F">
              <w:rPr>
                <w:rStyle w:val="Hipervnculo"/>
                <w:noProof/>
              </w:rPr>
              <w:t>Complejidades</w:t>
            </w:r>
            <w:r w:rsidR="006773A9">
              <w:rPr>
                <w:noProof/>
                <w:webHidden/>
              </w:rPr>
              <w:tab/>
            </w:r>
            <w:r>
              <w:rPr>
                <w:noProof/>
                <w:webHidden/>
              </w:rPr>
              <w:fldChar w:fldCharType="begin"/>
            </w:r>
            <w:r w:rsidR="006773A9">
              <w:rPr>
                <w:noProof/>
                <w:webHidden/>
              </w:rPr>
              <w:instrText xml:space="preserve"> PAGEREF _Toc326862072 \h </w:instrText>
            </w:r>
            <w:r>
              <w:rPr>
                <w:noProof/>
                <w:webHidden/>
              </w:rPr>
            </w:r>
            <w:r>
              <w:rPr>
                <w:noProof/>
                <w:webHidden/>
              </w:rPr>
              <w:fldChar w:fldCharType="separate"/>
            </w:r>
            <w:r w:rsidR="00D104AA">
              <w:rPr>
                <w:noProof/>
                <w:webHidden/>
              </w:rPr>
              <w:t>4</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73" w:history="1">
            <w:r w:rsidR="006773A9" w:rsidRPr="000E2E0F">
              <w:rPr>
                <w:rStyle w:val="Hipervnculo"/>
                <w:noProof/>
              </w:rPr>
              <w:t>Listado de funcionalidades del Sistema</w:t>
            </w:r>
            <w:r w:rsidR="006773A9">
              <w:rPr>
                <w:noProof/>
                <w:webHidden/>
              </w:rPr>
              <w:tab/>
            </w:r>
            <w:r>
              <w:rPr>
                <w:noProof/>
                <w:webHidden/>
              </w:rPr>
              <w:fldChar w:fldCharType="begin"/>
            </w:r>
            <w:r w:rsidR="006773A9">
              <w:rPr>
                <w:noProof/>
                <w:webHidden/>
              </w:rPr>
              <w:instrText xml:space="preserve"> PAGEREF _Toc326862073 \h </w:instrText>
            </w:r>
            <w:r>
              <w:rPr>
                <w:noProof/>
                <w:webHidden/>
              </w:rPr>
            </w:r>
            <w:r>
              <w:rPr>
                <w:noProof/>
                <w:webHidden/>
              </w:rPr>
              <w:fldChar w:fldCharType="separate"/>
            </w:r>
            <w:r w:rsidR="00D104AA">
              <w:rPr>
                <w:noProof/>
                <w:webHidden/>
              </w:rPr>
              <w:t>4</w:t>
            </w:r>
            <w:r>
              <w:rPr>
                <w:noProof/>
                <w:webHidden/>
              </w:rPr>
              <w:fldChar w:fldCharType="end"/>
            </w:r>
          </w:hyperlink>
        </w:p>
        <w:p w:rsidR="006773A9" w:rsidRDefault="00E711F0">
          <w:pPr>
            <w:pStyle w:val="TDC1"/>
            <w:tabs>
              <w:tab w:val="right" w:leader="dot" w:pos="8828"/>
            </w:tabs>
            <w:rPr>
              <w:rFonts w:eastAsiaTheme="minorEastAsia"/>
              <w:noProof/>
              <w:lang w:eastAsia="es-AR"/>
            </w:rPr>
          </w:pPr>
          <w:hyperlink w:anchor="_Toc326862074" w:history="1">
            <w:r w:rsidR="006773A9" w:rsidRPr="000E2E0F">
              <w:rPr>
                <w:rStyle w:val="Hipervnculo"/>
                <w:noProof/>
              </w:rPr>
              <w:t>Descripción detallada de requerimientos</w:t>
            </w:r>
            <w:r w:rsidR="006773A9">
              <w:rPr>
                <w:noProof/>
                <w:webHidden/>
              </w:rPr>
              <w:tab/>
            </w:r>
            <w:r>
              <w:rPr>
                <w:noProof/>
                <w:webHidden/>
              </w:rPr>
              <w:fldChar w:fldCharType="begin"/>
            </w:r>
            <w:r w:rsidR="006773A9">
              <w:rPr>
                <w:noProof/>
                <w:webHidden/>
              </w:rPr>
              <w:instrText xml:space="preserve"> PAGEREF _Toc326862074 \h </w:instrText>
            </w:r>
            <w:r>
              <w:rPr>
                <w:noProof/>
                <w:webHidden/>
              </w:rPr>
            </w:r>
            <w:r>
              <w:rPr>
                <w:noProof/>
                <w:webHidden/>
              </w:rPr>
              <w:fldChar w:fldCharType="separate"/>
            </w:r>
            <w:r w:rsidR="00D104AA">
              <w:rPr>
                <w:noProof/>
                <w:webHidden/>
              </w:rPr>
              <w:t>8</w:t>
            </w:r>
            <w:r>
              <w:rPr>
                <w:noProof/>
                <w:webHidden/>
              </w:rPr>
              <w:fldChar w:fldCharType="end"/>
            </w:r>
          </w:hyperlink>
        </w:p>
        <w:p w:rsidR="006773A9" w:rsidRDefault="00E711F0">
          <w:pPr>
            <w:pStyle w:val="TDC3"/>
            <w:tabs>
              <w:tab w:val="right" w:leader="dot" w:pos="8828"/>
            </w:tabs>
            <w:rPr>
              <w:noProof/>
            </w:rPr>
          </w:pPr>
          <w:hyperlink w:anchor="_Toc326862075" w:history="1">
            <w:r w:rsidR="006773A9" w:rsidRPr="000E2E0F">
              <w:rPr>
                <w:rStyle w:val="Hipervnculo"/>
                <w:noProof/>
              </w:rPr>
              <w:t>1. Crear Proyecto</w:t>
            </w:r>
            <w:r w:rsidR="006773A9">
              <w:rPr>
                <w:noProof/>
                <w:webHidden/>
              </w:rPr>
              <w:tab/>
            </w:r>
            <w:r>
              <w:rPr>
                <w:noProof/>
                <w:webHidden/>
              </w:rPr>
              <w:fldChar w:fldCharType="begin"/>
            </w:r>
            <w:r w:rsidR="006773A9">
              <w:rPr>
                <w:noProof/>
                <w:webHidden/>
              </w:rPr>
              <w:instrText xml:space="preserve"> PAGEREF _Toc326862075 \h </w:instrText>
            </w:r>
            <w:r>
              <w:rPr>
                <w:noProof/>
                <w:webHidden/>
              </w:rPr>
            </w:r>
            <w:r>
              <w:rPr>
                <w:noProof/>
                <w:webHidden/>
              </w:rPr>
              <w:fldChar w:fldCharType="separate"/>
            </w:r>
            <w:r w:rsidR="00D104AA">
              <w:rPr>
                <w:noProof/>
                <w:webHidden/>
              </w:rPr>
              <w:t>8</w:t>
            </w:r>
            <w:r>
              <w:rPr>
                <w:noProof/>
                <w:webHidden/>
              </w:rPr>
              <w:fldChar w:fldCharType="end"/>
            </w:r>
          </w:hyperlink>
        </w:p>
        <w:p w:rsidR="006773A9" w:rsidRDefault="00E711F0">
          <w:pPr>
            <w:pStyle w:val="TDC3"/>
            <w:tabs>
              <w:tab w:val="right" w:leader="dot" w:pos="8828"/>
            </w:tabs>
            <w:rPr>
              <w:noProof/>
            </w:rPr>
          </w:pPr>
          <w:hyperlink w:anchor="_Toc326862076" w:history="1">
            <w:r w:rsidR="006773A9" w:rsidRPr="000E2E0F">
              <w:rPr>
                <w:rStyle w:val="Hipervnculo"/>
                <w:noProof/>
              </w:rPr>
              <w:t>2. Configurar Proyecto</w:t>
            </w:r>
            <w:r w:rsidR="006773A9">
              <w:rPr>
                <w:noProof/>
                <w:webHidden/>
              </w:rPr>
              <w:tab/>
            </w:r>
            <w:r>
              <w:rPr>
                <w:noProof/>
                <w:webHidden/>
              </w:rPr>
              <w:fldChar w:fldCharType="begin"/>
            </w:r>
            <w:r w:rsidR="006773A9">
              <w:rPr>
                <w:noProof/>
                <w:webHidden/>
              </w:rPr>
              <w:instrText xml:space="preserve"> PAGEREF _Toc326862076 \h </w:instrText>
            </w:r>
            <w:r>
              <w:rPr>
                <w:noProof/>
                <w:webHidden/>
              </w:rPr>
            </w:r>
            <w:r>
              <w:rPr>
                <w:noProof/>
                <w:webHidden/>
              </w:rPr>
              <w:fldChar w:fldCharType="separate"/>
            </w:r>
            <w:r w:rsidR="00D104AA">
              <w:rPr>
                <w:noProof/>
                <w:webHidden/>
              </w:rPr>
              <w:t>9</w:t>
            </w:r>
            <w:r>
              <w:rPr>
                <w:noProof/>
                <w:webHidden/>
              </w:rPr>
              <w:fldChar w:fldCharType="end"/>
            </w:r>
          </w:hyperlink>
        </w:p>
        <w:p w:rsidR="006773A9" w:rsidRDefault="00E711F0">
          <w:pPr>
            <w:pStyle w:val="TDC3"/>
            <w:tabs>
              <w:tab w:val="right" w:leader="dot" w:pos="8828"/>
            </w:tabs>
            <w:rPr>
              <w:noProof/>
            </w:rPr>
          </w:pPr>
          <w:hyperlink w:anchor="_Toc326862077" w:history="1">
            <w:r w:rsidR="006773A9" w:rsidRPr="000E2E0F">
              <w:rPr>
                <w:rStyle w:val="Hipervnculo"/>
                <w:noProof/>
              </w:rPr>
              <w:t>3. Crear Solicitud de Tarea</w:t>
            </w:r>
            <w:r w:rsidR="006773A9">
              <w:rPr>
                <w:noProof/>
                <w:webHidden/>
              </w:rPr>
              <w:tab/>
            </w:r>
            <w:r>
              <w:rPr>
                <w:noProof/>
                <w:webHidden/>
              </w:rPr>
              <w:fldChar w:fldCharType="begin"/>
            </w:r>
            <w:r w:rsidR="006773A9">
              <w:rPr>
                <w:noProof/>
                <w:webHidden/>
              </w:rPr>
              <w:instrText xml:space="preserve"> PAGEREF _Toc326862077 \h </w:instrText>
            </w:r>
            <w:r>
              <w:rPr>
                <w:noProof/>
                <w:webHidden/>
              </w:rPr>
            </w:r>
            <w:r>
              <w:rPr>
                <w:noProof/>
                <w:webHidden/>
              </w:rPr>
              <w:fldChar w:fldCharType="separate"/>
            </w:r>
            <w:r w:rsidR="00D104AA">
              <w:rPr>
                <w:noProof/>
                <w:webHidden/>
              </w:rPr>
              <w:t>10</w:t>
            </w:r>
            <w:r>
              <w:rPr>
                <w:noProof/>
                <w:webHidden/>
              </w:rPr>
              <w:fldChar w:fldCharType="end"/>
            </w:r>
          </w:hyperlink>
        </w:p>
        <w:p w:rsidR="006773A9" w:rsidRDefault="00E711F0">
          <w:pPr>
            <w:pStyle w:val="TDC3"/>
            <w:tabs>
              <w:tab w:val="right" w:leader="dot" w:pos="8828"/>
            </w:tabs>
            <w:rPr>
              <w:noProof/>
            </w:rPr>
          </w:pPr>
          <w:hyperlink w:anchor="_Toc326862078" w:history="1">
            <w:r w:rsidR="006773A9" w:rsidRPr="000E2E0F">
              <w:rPr>
                <w:rStyle w:val="Hipervnculo"/>
                <w:noProof/>
              </w:rPr>
              <w:t>19.   Asignar solicitud de tarea a cuadrilla</w:t>
            </w:r>
            <w:r w:rsidR="006773A9">
              <w:rPr>
                <w:noProof/>
                <w:webHidden/>
              </w:rPr>
              <w:tab/>
            </w:r>
            <w:r>
              <w:rPr>
                <w:noProof/>
                <w:webHidden/>
              </w:rPr>
              <w:fldChar w:fldCharType="begin"/>
            </w:r>
            <w:r w:rsidR="006773A9">
              <w:rPr>
                <w:noProof/>
                <w:webHidden/>
              </w:rPr>
              <w:instrText xml:space="preserve"> PAGEREF _Toc326862078 \h </w:instrText>
            </w:r>
            <w:r>
              <w:rPr>
                <w:noProof/>
                <w:webHidden/>
              </w:rPr>
            </w:r>
            <w:r>
              <w:rPr>
                <w:noProof/>
                <w:webHidden/>
              </w:rPr>
              <w:fldChar w:fldCharType="separate"/>
            </w:r>
            <w:r w:rsidR="00D104AA">
              <w:rPr>
                <w:noProof/>
                <w:webHidden/>
              </w:rPr>
              <w:t>10</w:t>
            </w:r>
            <w:r>
              <w:rPr>
                <w:noProof/>
                <w:webHidden/>
              </w:rPr>
              <w:fldChar w:fldCharType="end"/>
            </w:r>
          </w:hyperlink>
        </w:p>
        <w:p w:rsidR="006773A9" w:rsidRDefault="00E711F0">
          <w:pPr>
            <w:pStyle w:val="TDC3"/>
            <w:tabs>
              <w:tab w:val="right" w:leader="dot" w:pos="8828"/>
            </w:tabs>
            <w:rPr>
              <w:noProof/>
            </w:rPr>
          </w:pPr>
          <w:hyperlink w:anchor="_Toc326862079" w:history="1">
            <w:r w:rsidR="006773A9" w:rsidRPr="000E2E0F">
              <w:rPr>
                <w:rStyle w:val="Hipervnculo"/>
                <w:noProof/>
              </w:rPr>
              <w:t>20.   Asignar material entregado por el cliente a la solicitud de tarea.</w:t>
            </w:r>
            <w:r w:rsidR="006773A9">
              <w:rPr>
                <w:noProof/>
                <w:webHidden/>
              </w:rPr>
              <w:tab/>
            </w:r>
            <w:r>
              <w:rPr>
                <w:noProof/>
                <w:webHidden/>
              </w:rPr>
              <w:fldChar w:fldCharType="begin"/>
            </w:r>
            <w:r w:rsidR="006773A9">
              <w:rPr>
                <w:noProof/>
                <w:webHidden/>
              </w:rPr>
              <w:instrText xml:space="preserve"> PAGEREF _Toc326862079 \h </w:instrText>
            </w:r>
            <w:r>
              <w:rPr>
                <w:noProof/>
                <w:webHidden/>
              </w:rPr>
            </w:r>
            <w:r>
              <w:rPr>
                <w:noProof/>
                <w:webHidden/>
              </w:rPr>
              <w:fldChar w:fldCharType="separate"/>
            </w:r>
            <w:r w:rsidR="00D104AA">
              <w:rPr>
                <w:noProof/>
                <w:webHidden/>
              </w:rPr>
              <w:t>11</w:t>
            </w:r>
            <w:r>
              <w:rPr>
                <w:noProof/>
                <w:webHidden/>
              </w:rPr>
              <w:fldChar w:fldCharType="end"/>
            </w:r>
          </w:hyperlink>
        </w:p>
        <w:p w:rsidR="006773A9" w:rsidRDefault="00E711F0">
          <w:pPr>
            <w:pStyle w:val="TDC3"/>
            <w:tabs>
              <w:tab w:val="right" w:leader="dot" w:pos="8828"/>
            </w:tabs>
            <w:rPr>
              <w:noProof/>
            </w:rPr>
          </w:pPr>
          <w:hyperlink w:anchor="_Toc326862080" w:history="1">
            <w:r w:rsidR="006773A9" w:rsidRPr="000E2E0F">
              <w:rPr>
                <w:rStyle w:val="Hipervnculo"/>
                <w:noProof/>
              </w:rPr>
              <w:t>21.   Asignar equipos entregados por el cliente a la solicitud de tarea.</w:t>
            </w:r>
            <w:r w:rsidR="006773A9">
              <w:rPr>
                <w:noProof/>
                <w:webHidden/>
              </w:rPr>
              <w:tab/>
            </w:r>
            <w:r>
              <w:rPr>
                <w:noProof/>
                <w:webHidden/>
              </w:rPr>
              <w:fldChar w:fldCharType="begin"/>
            </w:r>
            <w:r w:rsidR="006773A9">
              <w:rPr>
                <w:noProof/>
                <w:webHidden/>
              </w:rPr>
              <w:instrText xml:space="preserve"> PAGEREF _Toc326862080 \h </w:instrText>
            </w:r>
            <w:r>
              <w:rPr>
                <w:noProof/>
                <w:webHidden/>
              </w:rPr>
            </w:r>
            <w:r>
              <w:rPr>
                <w:noProof/>
                <w:webHidden/>
              </w:rPr>
              <w:fldChar w:fldCharType="separate"/>
            </w:r>
            <w:r w:rsidR="00D104AA">
              <w:rPr>
                <w:noProof/>
                <w:webHidden/>
              </w:rPr>
              <w:t>12</w:t>
            </w:r>
            <w:r>
              <w:rPr>
                <w:noProof/>
                <w:webHidden/>
              </w:rPr>
              <w:fldChar w:fldCharType="end"/>
            </w:r>
          </w:hyperlink>
        </w:p>
        <w:p w:rsidR="006773A9" w:rsidRDefault="00E711F0">
          <w:pPr>
            <w:pStyle w:val="TDC3"/>
            <w:tabs>
              <w:tab w:val="right" w:leader="dot" w:pos="8828"/>
            </w:tabs>
            <w:rPr>
              <w:noProof/>
            </w:rPr>
          </w:pPr>
          <w:hyperlink w:anchor="_Toc326862081" w:history="1">
            <w:r w:rsidR="006773A9" w:rsidRPr="000E2E0F">
              <w:rPr>
                <w:rStyle w:val="Hipervnculo"/>
                <w:noProof/>
              </w:rPr>
              <w:t>22. Registrar documento de solicitud de tarea</w:t>
            </w:r>
            <w:r w:rsidR="006773A9">
              <w:rPr>
                <w:noProof/>
                <w:webHidden/>
              </w:rPr>
              <w:tab/>
            </w:r>
            <w:r>
              <w:rPr>
                <w:noProof/>
                <w:webHidden/>
              </w:rPr>
              <w:fldChar w:fldCharType="begin"/>
            </w:r>
            <w:r w:rsidR="006773A9">
              <w:rPr>
                <w:noProof/>
                <w:webHidden/>
              </w:rPr>
              <w:instrText xml:space="preserve"> PAGEREF _Toc326862081 \h </w:instrText>
            </w:r>
            <w:r>
              <w:rPr>
                <w:noProof/>
                <w:webHidden/>
              </w:rPr>
            </w:r>
            <w:r>
              <w:rPr>
                <w:noProof/>
                <w:webHidden/>
              </w:rPr>
              <w:fldChar w:fldCharType="separate"/>
            </w:r>
            <w:r w:rsidR="00D104AA">
              <w:rPr>
                <w:noProof/>
                <w:webHidden/>
              </w:rPr>
              <w:t>13</w:t>
            </w:r>
            <w:r>
              <w:rPr>
                <w:noProof/>
                <w:webHidden/>
              </w:rPr>
              <w:fldChar w:fldCharType="end"/>
            </w:r>
          </w:hyperlink>
        </w:p>
        <w:p w:rsidR="006773A9" w:rsidRDefault="00E711F0">
          <w:pPr>
            <w:pStyle w:val="TDC3"/>
            <w:tabs>
              <w:tab w:val="right" w:leader="dot" w:pos="8828"/>
            </w:tabs>
            <w:rPr>
              <w:noProof/>
            </w:rPr>
          </w:pPr>
          <w:hyperlink w:anchor="_Toc326862082" w:history="1">
            <w:r w:rsidR="006773A9" w:rsidRPr="000E2E0F">
              <w:rPr>
                <w:rStyle w:val="Hipervnculo"/>
                <w:noProof/>
              </w:rPr>
              <w:t>35. Iniciar Sesión</w:t>
            </w:r>
            <w:r w:rsidR="006773A9">
              <w:rPr>
                <w:noProof/>
                <w:webHidden/>
              </w:rPr>
              <w:tab/>
            </w:r>
            <w:r>
              <w:rPr>
                <w:noProof/>
                <w:webHidden/>
              </w:rPr>
              <w:fldChar w:fldCharType="begin"/>
            </w:r>
            <w:r w:rsidR="006773A9">
              <w:rPr>
                <w:noProof/>
                <w:webHidden/>
              </w:rPr>
              <w:instrText xml:space="preserve"> PAGEREF _Toc326862082 \h </w:instrText>
            </w:r>
            <w:r>
              <w:rPr>
                <w:noProof/>
                <w:webHidden/>
              </w:rPr>
            </w:r>
            <w:r>
              <w:rPr>
                <w:noProof/>
                <w:webHidden/>
              </w:rPr>
              <w:fldChar w:fldCharType="separate"/>
            </w:r>
            <w:r w:rsidR="00D104AA">
              <w:rPr>
                <w:noProof/>
                <w:webHidden/>
              </w:rPr>
              <w:t>14</w:t>
            </w:r>
            <w:r>
              <w:rPr>
                <w:noProof/>
                <w:webHidden/>
              </w:rPr>
              <w:fldChar w:fldCharType="end"/>
            </w:r>
          </w:hyperlink>
        </w:p>
        <w:p w:rsidR="006773A9" w:rsidRDefault="00E711F0">
          <w:pPr>
            <w:pStyle w:val="TDC3"/>
            <w:tabs>
              <w:tab w:val="right" w:leader="dot" w:pos="8828"/>
            </w:tabs>
            <w:rPr>
              <w:noProof/>
            </w:rPr>
          </w:pPr>
          <w:hyperlink w:anchor="_Toc326862083" w:history="1">
            <w:r w:rsidR="006773A9" w:rsidRPr="000E2E0F">
              <w:rPr>
                <w:rStyle w:val="Hipervnculo"/>
                <w:noProof/>
              </w:rPr>
              <w:t>36. Cerrar Sesión</w:t>
            </w:r>
            <w:r w:rsidR="006773A9">
              <w:rPr>
                <w:noProof/>
                <w:webHidden/>
              </w:rPr>
              <w:tab/>
            </w:r>
            <w:r>
              <w:rPr>
                <w:noProof/>
                <w:webHidden/>
              </w:rPr>
              <w:fldChar w:fldCharType="begin"/>
            </w:r>
            <w:r w:rsidR="006773A9">
              <w:rPr>
                <w:noProof/>
                <w:webHidden/>
              </w:rPr>
              <w:instrText xml:space="preserve"> PAGEREF _Toc326862083 \h </w:instrText>
            </w:r>
            <w:r>
              <w:rPr>
                <w:noProof/>
                <w:webHidden/>
              </w:rPr>
            </w:r>
            <w:r>
              <w:rPr>
                <w:noProof/>
                <w:webHidden/>
              </w:rPr>
              <w:fldChar w:fldCharType="separate"/>
            </w:r>
            <w:r w:rsidR="00D104AA">
              <w:rPr>
                <w:noProof/>
                <w:webHidden/>
              </w:rPr>
              <w:t>15</w:t>
            </w:r>
            <w:r>
              <w:rPr>
                <w:noProof/>
                <w:webHidden/>
              </w:rPr>
              <w:fldChar w:fldCharType="end"/>
            </w:r>
          </w:hyperlink>
        </w:p>
        <w:p w:rsidR="006773A9" w:rsidRDefault="00E711F0">
          <w:pPr>
            <w:pStyle w:val="TDC3"/>
            <w:tabs>
              <w:tab w:val="right" w:leader="dot" w:pos="8828"/>
            </w:tabs>
            <w:rPr>
              <w:noProof/>
            </w:rPr>
          </w:pPr>
          <w:hyperlink w:anchor="_Toc326862084" w:history="1">
            <w:r w:rsidR="006773A9" w:rsidRPr="000E2E0F">
              <w:rPr>
                <w:rStyle w:val="Hipervnculo"/>
                <w:noProof/>
              </w:rPr>
              <w:t>38. Generar reporte de documentación de los proyectos por filtros</w:t>
            </w:r>
            <w:r w:rsidR="006773A9">
              <w:rPr>
                <w:noProof/>
                <w:webHidden/>
              </w:rPr>
              <w:tab/>
            </w:r>
            <w:r>
              <w:rPr>
                <w:noProof/>
                <w:webHidden/>
              </w:rPr>
              <w:fldChar w:fldCharType="begin"/>
            </w:r>
            <w:r w:rsidR="006773A9">
              <w:rPr>
                <w:noProof/>
                <w:webHidden/>
              </w:rPr>
              <w:instrText xml:space="preserve"> PAGEREF _Toc326862084 \h </w:instrText>
            </w:r>
            <w:r>
              <w:rPr>
                <w:noProof/>
                <w:webHidden/>
              </w:rPr>
            </w:r>
            <w:r>
              <w:rPr>
                <w:noProof/>
                <w:webHidden/>
              </w:rPr>
              <w:fldChar w:fldCharType="separate"/>
            </w:r>
            <w:r w:rsidR="00D104AA">
              <w:rPr>
                <w:noProof/>
                <w:webHidden/>
              </w:rPr>
              <w:t>16</w:t>
            </w:r>
            <w:r>
              <w:rPr>
                <w:noProof/>
                <w:webHidden/>
              </w:rPr>
              <w:fldChar w:fldCharType="end"/>
            </w:r>
          </w:hyperlink>
        </w:p>
        <w:p w:rsidR="006773A9" w:rsidRDefault="00E711F0">
          <w:pPr>
            <w:pStyle w:val="TDC3"/>
            <w:tabs>
              <w:tab w:val="right" w:leader="dot" w:pos="8828"/>
            </w:tabs>
            <w:rPr>
              <w:noProof/>
            </w:rPr>
          </w:pPr>
          <w:hyperlink w:anchor="_Toc326862085" w:history="1">
            <w:r w:rsidR="006773A9" w:rsidRPr="000E2E0F">
              <w:rPr>
                <w:rStyle w:val="Hipervnculo"/>
                <w:noProof/>
              </w:rPr>
              <w:t>48. Registrar documento de integrante de cuadrilla</w:t>
            </w:r>
            <w:r w:rsidR="006773A9">
              <w:rPr>
                <w:noProof/>
                <w:webHidden/>
              </w:rPr>
              <w:tab/>
            </w:r>
            <w:r>
              <w:rPr>
                <w:noProof/>
                <w:webHidden/>
              </w:rPr>
              <w:fldChar w:fldCharType="begin"/>
            </w:r>
            <w:r w:rsidR="006773A9">
              <w:rPr>
                <w:noProof/>
                <w:webHidden/>
              </w:rPr>
              <w:instrText xml:space="preserve"> PAGEREF _Toc326862085 \h </w:instrText>
            </w:r>
            <w:r>
              <w:rPr>
                <w:noProof/>
                <w:webHidden/>
              </w:rPr>
            </w:r>
            <w:r>
              <w:rPr>
                <w:noProof/>
                <w:webHidden/>
              </w:rPr>
              <w:fldChar w:fldCharType="separate"/>
            </w:r>
            <w:r w:rsidR="00D104AA">
              <w:rPr>
                <w:noProof/>
                <w:webHidden/>
              </w:rPr>
              <w:t>18</w:t>
            </w:r>
            <w:r>
              <w:rPr>
                <w:noProof/>
                <w:webHidden/>
              </w:rPr>
              <w:fldChar w:fldCharType="end"/>
            </w:r>
          </w:hyperlink>
        </w:p>
        <w:p w:rsidR="006773A9" w:rsidRDefault="00E711F0">
          <w:pPr>
            <w:pStyle w:val="TDC3"/>
            <w:tabs>
              <w:tab w:val="right" w:leader="dot" w:pos="8828"/>
            </w:tabs>
            <w:rPr>
              <w:noProof/>
            </w:rPr>
          </w:pPr>
          <w:hyperlink w:anchor="_Toc326862086" w:history="1">
            <w:r w:rsidR="006773A9" w:rsidRPr="000E2E0F">
              <w:rPr>
                <w:rStyle w:val="Hipervnculo"/>
                <w:noProof/>
              </w:rPr>
              <w:t>53.   Registrar permiso de acceso.</w:t>
            </w:r>
            <w:r w:rsidR="006773A9">
              <w:rPr>
                <w:noProof/>
                <w:webHidden/>
              </w:rPr>
              <w:tab/>
            </w:r>
            <w:r>
              <w:rPr>
                <w:noProof/>
                <w:webHidden/>
              </w:rPr>
              <w:fldChar w:fldCharType="begin"/>
            </w:r>
            <w:r w:rsidR="006773A9">
              <w:rPr>
                <w:noProof/>
                <w:webHidden/>
              </w:rPr>
              <w:instrText xml:space="preserve"> PAGEREF _Toc326862086 \h </w:instrText>
            </w:r>
            <w:r>
              <w:rPr>
                <w:noProof/>
                <w:webHidden/>
              </w:rPr>
            </w:r>
            <w:r>
              <w:rPr>
                <w:noProof/>
                <w:webHidden/>
              </w:rPr>
              <w:fldChar w:fldCharType="separate"/>
            </w:r>
            <w:r w:rsidR="00D104AA">
              <w:rPr>
                <w:noProof/>
                <w:webHidden/>
              </w:rPr>
              <w:t>19</w:t>
            </w:r>
            <w:r>
              <w:rPr>
                <w:noProof/>
                <w:webHidden/>
              </w:rPr>
              <w:fldChar w:fldCharType="end"/>
            </w:r>
          </w:hyperlink>
        </w:p>
        <w:p w:rsidR="006773A9" w:rsidRDefault="00E711F0">
          <w:pPr>
            <w:pStyle w:val="TDC3"/>
            <w:tabs>
              <w:tab w:val="right" w:leader="dot" w:pos="8828"/>
            </w:tabs>
            <w:rPr>
              <w:noProof/>
            </w:rPr>
          </w:pPr>
          <w:hyperlink w:anchor="_Toc326862087" w:history="1">
            <w:r w:rsidR="006773A9" w:rsidRPr="000E2E0F">
              <w:rPr>
                <w:rStyle w:val="Hipervnculo"/>
                <w:noProof/>
              </w:rPr>
              <w:t>62.   Seleccionar proyecto a gestionar</w:t>
            </w:r>
            <w:r w:rsidR="006773A9">
              <w:rPr>
                <w:noProof/>
                <w:webHidden/>
              </w:rPr>
              <w:tab/>
            </w:r>
            <w:r>
              <w:rPr>
                <w:noProof/>
                <w:webHidden/>
              </w:rPr>
              <w:fldChar w:fldCharType="begin"/>
            </w:r>
            <w:r w:rsidR="006773A9">
              <w:rPr>
                <w:noProof/>
                <w:webHidden/>
              </w:rPr>
              <w:instrText xml:space="preserve"> PAGEREF _Toc326862087 \h </w:instrText>
            </w:r>
            <w:r>
              <w:rPr>
                <w:noProof/>
                <w:webHidden/>
              </w:rPr>
            </w:r>
            <w:r>
              <w:rPr>
                <w:noProof/>
                <w:webHidden/>
              </w:rPr>
              <w:fldChar w:fldCharType="separate"/>
            </w:r>
            <w:r w:rsidR="00D104AA">
              <w:rPr>
                <w:noProof/>
                <w:webHidden/>
              </w:rPr>
              <w:t>20</w:t>
            </w:r>
            <w:r>
              <w:rPr>
                <w:noProof/>
                <w:webHidden/>
              </w:rPr>
              <w:fldChar w:fldCharType="end"/>
            </w:r>
          </w:hyperlink>
        </w:p>
        <w:p w:rsidR="006773A9" w:rsidRDefault="00E711F0">
          <w:pPr>
            <w:pStyle w:val="TDC3"/>
            <w:tabs>
              <w:tab w:val="right" w:leader="dot" w:pos="8828"/>
            </w:tabs>
            <w:rPr>
              <w:noProof/>
            </w:rPr>
          </w:pPr>
          <w:hyperlink w:anchor="_Toc326862088" w:history="1">
            <w:r w:rsidR="006773A9" w:rsidRPr="000E2E0F">
              <w:rPr>
                <w:rStyle w:val="Hipervnculo"/>
                <w:noProof/>
              </w:rPr>
              <w:t>62. Generar reporte de documentación de empleados por filtros Configurar Proyecto</w:t>
            </w:r>
            <w:r w:rsidR="006773A9">
              <w:rPr>
                <w:noProof/>
                <w:webHidden/>
              </w:rPr>
              <w:tab/>
            </w:r>
            <w:r>
              <w:rPr>
                <w:noProof/>
                <w:webHidden/>
              </w:rPr>
              <w:fldChar w:fldCharType="begin"/>
            </w:r>
            <w:r w:rsidR="006773A9">
              <w:rPr>
                <w:noProof/>
                <w:webHidden/>
              </w:rPr>
              <w:instrText xml:space="preserve"> PAGEREF _Toc326862088 \h </w:instrText>
            </w:r>
            <w:r>
              <w:rPr>
                <w:noProof/>
                <w:webHidden/>
              </w:rPr>
            </w:r>
            <w:r>
              <w:rPr>
                <w:noProof/>
                <w:webHidden/>
              </w:rPr>
              <w:fldChar w:fldCharType="separate"/>
            </w:r>
            <w:r w:rsidR="00D104AA">
              <w:rPr>
                <w:noProof/>
                <w:webHidden/>
              </w:rPr>
              <w:t>20</w:t>
            </w:r>
            <w:r>
              <w:rPr>
                <w:noProof/>
                <w:webHidden/>
              </w:rPr>
              <w:fldChar w:fldCharType="end"/>
            </w:r>
          </w:hyperlink>
        </w:p>
        <w:p w:rsidR="006773A9" w:rsidRDefault="00E711F0">
          <w:pPr>
            <w:pStyle w:val="TDC3"/>
            <w:tabs>
              <w:tab w:val="right" w:leader="dot" w:pos="8828"/>
            </w:tabs>
            <w:rPr>
              <w:noProof/>
            </w:rPr>
          </w:pPr>
          <w:hyperlink w:anchor="_Toc326862089" w:history="1">
            <w:r w:rsidR="006773A9" w:rsidRPr="000E2E0F">
              <w:rPr>
                <w:rStyle w:val="Hipervnculo"/>
                <w:noProof/>
              </w:rPr>
              <w:t>63. Gestionar Registro</w:t>
            </w:r>
            <w:r w:rsidR="006773A9">
              <w:rPr>
                <w:noProof/>
                <w:webHidden/>
              </w:rPr>
              <w:tab/>
            </w:r>
            <w:r>
              <w:rPr>
                <w:noProof/>
                <w:webHidden/>
              </w:rPr>
              <w:fldChar w:fldCharType="begin"/>
            </w:r>
            <w:r w:rsidR="006773A9">
              <w:rPr>
                <w:noProof/>
                <w:webHidden/>
              </w:rPr>
              <w:instrText xml:space="preserve"> PAGEREF _Toc326862089 \h </w:instrText>
            </w:r>
            <w:r>
              <w:rPr>
                <w:noProof/>
                <w:webHidden/>
              </w:rPr>
            </w:r>
            <w:r>
              <w:rPr>
                <w:noProof/>
                <w:webHidden/>
              </w:rPr>
              <w:fldChar w:fldCharType="separate"/>
            </w:r>
            <w:r w:rsidR="00D104AA">
              <w:rPr>
                <w:noProof/>
                <w:webHidden/>
              </w:rPr>
              <w:t>22</w:t>
            </w:r>
            <w:r>
              <w:rPr>
                <w:noProof/>
                <w:webHidden/>
              </w:rPr>
              <w:fldChar w:fldCharType="end"/>
            </w:r>
          </w:hyperlink>
        </w:p>
        <w:p w:rsidR="006773A9" w:rsidRDefault="00E711F0">
          <w:pPr>
            <w:pStyle w:val="TDC3"/>
            <w:tabs>
              <w:tab w:val="right" w:leader="dot" w:pos="8828"/>
            </w:tabs>
            <w:rPr>
              <w:noProof/>
            </w:rPr>
          </w:pPr>
          <w:hyperlink w:anchor="_Toc326862090" w:history="1">
            <w:r w:rsidR="006773A9" w:rsidRPr="000E2E0F">
              <w:rPr>
                <w:rStyle w:val="Hipervnculo"/>
                <w:noProof/>
              </w:rPr>
              <w:t>64. Consultar registro</w:t>
            </w:r>
            <w:r w:rsidR="006773A9">
              <w:rPr>
                <w:noProof/>
                <w:webHidden/>
              </w:rPr>
              <w:tab/>
            </w:r>
            <w:r>
              <w:rPr>
                <w:noProof/>
                <w:webHidden/>
              </w:rPr>
              <w:fldChar w:fldCharType="begin"/>
            </w:r>
            <w:r w:rsidR="006773A9">
              <w:rPr>
                <w:noProof/>
                <w:webHidden/>
              </w:rPr>
              <w:instrText xml:space="preserve"> PAGEREF _Toc326862090 \h </w:instrText>
            </w:r>
            <w:r>
              <w:rPr>
                <w:noProof/>
                <w:webHidden/>
              </w:rPr>
            </w:r>
            <w:r>
              <w:rPr>
                <w:noProof/>
                <w:webHidden/>
              </w:rPr>
              <w:fldChar w:fldCharType="separate"/>
            </w:r>
            <w:r w:rsidR="00D104AA">
              <w:rPr>
                <w:noProof/>
                <w:webHidden/>
              </w:rPr>
              <w:t>24</w:t>
            </w:r>
            <w:r>
              <w:rPr>
                <w:noProof/>
                <w:webHidden/>
              </w:rPr>
              <w:fldChar w:fldCharType="end"/>
            </w:r>
          </w:hyperlink>
        </w:p>
        <w:p w:rsidR="006773A9" w:rsidRDefault="00E711F0">
          <w:pPr>
            <w:pStyle w:val="TDC3"/>
            <w:tabs>
              <w:tab w:val="right" w:leader="dot" w:pos="8828"/>
            </w:tabs>
            <w:rPr>
              <w:noProof/>
            </w:rPr>
          </w:pPr>
          <w:hyperlink w:anchor="_Toc326862091" w:history="1">
            <w:r w:rsidR="006773A9" w:rsidRPr="000E2E0F">
              <w:rPr>
                <w:rStyle w:val="Hipervnculo"/>
                <w:noProof/>
              </w:rPr>
              <w:t>65. Registrar nuevo registro</w:t>
            </w:r>
            <w:r w:rsidR="006773A9">
              <w:rPr>
                <w:noProof/>
                <w:webHidden/>
              </w:rPr>
              <w:tab/>
            </w:r>
            <w:r>
              <w:rPr>
                <w:noProof/>
                <w:webHidden/>
              </w:rPr>
              <w:fldChar w:fldCharType="begin"/>
            </w:r>
            <w:r w:rsidR="006773A9">
              <w:rPr>
                <w:noProof/>
                <w:webHidden/>
              </w:rPr>
              <w:instrText xml:space="preserve"> PAGEREF _Toc326862091 \h </w:instrText>
            </w:r>
            <w:r>
              <w:rPr>
                <w:noProof/>
                <w:webHidden/>
              </w:rPr>
            </w:r>
            <w:r>
              <w:rPr>
                <w:noProof/>
                <w:webHidden/>
              </w:rPr>
              <w:fldChar w:fldCharType="separate"/>
            </w:r>
            <w:r w:rsidR="00D104AA">
              <w:rPr>
                <w:noProof/>
                <w:webHidden/>
              </w:rPr>
              <w:t>25</w:t>
            </w:r>
            <w:r>
              <w:rPr>
                <w:noProof/>
                <w:webHidden/>
              </w:rPr>
              <w:fldChar w:fldCharType="end"/>
            </w:r>
          </w:hyperlink>
        </w:p>
        <w:p w:rsidR="006773A9" w:rsidRDefault="00E711F0">
          <w:pPr>
            <w:pStyle w:val="TDC3"/>
            <w:tabs>
              <w:tab w:val="right" w:leader="dot" w:pos="8828"/>
            </w:tabs>
            <w:rPr>
              <w:noProof/>
            </w:rPr>
          </w:pPr>
          <w:hyperlink w:anchor="_Toc326862092" w:history="1">
            <w:r w:rsidR="006773A9" w:rsidRPr="000E2E0F">
              <w:rPr>
                <w:rStyle w:val="Hipervnculo"/>
                <w:noProof/>
              </w:rPr>
              <w:t>66. Deshabilitar registro</w:t>
            </w:r>
            <w:r w:rsidR="006773A9">
              <w:rPr>
                <w:noProof/>
                <w:webHidden/>
              </w:rPr>
              <w:tab/>
            </w:r>
            <w:r>
              <w:rPr>
                <w:noProof/>
                <w:webHidden/>
              </w:rPr>
              <w:fldChar w:fldCharType="begin"/>
            </w:r>
            <w:r w:rsidR="006773A9">
              <w:rPr>
                <w:noProof/>
                <w:webHidden/>
              </w:rPr>
              <w:instrText xml:space="preserve"> PAGEREF _Toc326862092 \h </w:instrText>
            </w:r>
            <w:r>
              <w:rPr>
                <w:noProof/>
                <w:webHidden/>
              </w:rPr>
            </w:r>
            <w:r>
              <w:rPr>
                <w:noProof/>
                <w:webHidden/>
              </w:rPr>
              <w:fldChar w:fldCharType="separate"/>
            </w:r>
            <w:r w:rsidR="00D104AA">
              <w:rPr>
                <w:noProof/>
                <w:webHidden/>
              </w:rPr>
              <w:t>26</w:t>
            </w:r>
            <w:r>
              <w:rPr>
                <w:noProof/>
                <w:webHidden/>
              </w:rPr>
              <w:fldChar w:fldCharType="end"/>
            </w:r>
          </w:hyperlink>
        </w:p>
        <w:p w:rsidR="006773A9" w:rsidRDefault="00E711F0">
          <w:pPr>
            <w:pStyle w:val="TDC3"/>
            <w:tabs>
              <w:tab w:val="right" w:leader="dot" w:pos="8828"/>
            </w:tabs>
            <w:rPr>
              <w:noProof/>
            </w:rPr>
          </w:pPr>
          <w:hyperlink w:anchor="_Toc326862093" w:history="1">
            <w:r w:rsidR="006773A9" w:rsidRPr="000E2E0F">
              <w:rPr>
                <w:rStyle w:val="Hipervnculo"/>
                <w:noProof/>
              </w:rPr>
              <w:t>67. Modificar registro</w:t>
            </w:r>
            <w:r w:rsidR="006773A9">
              <w:rPr>
                <w:noProof/>
                <w:webHidden/>
              </w:rPr>
              <w:tab/>
            </w:r>
            <w:r>
              <w:rPr>
                <w:noProof/>
                <w:webHidden/>
              </w:rPr>
              <w:fldChar w:fldCharType="begin"/>
            </w:r>
            <w:r w:rsidR="006773A9">
              <w:rPr>
                <w:noProof/>
                <w:webHidden/>
              </w:rPr>
              <w:instrText xml:space="preserve"> PAGEREF _Toc326862093 \h </w:instrText>
            </w:r>
            <w:r>
              <w:rPr>
                <w:noProof/>
                <w:webHidden/>
              </w:rPr>
            </w:r>
            <w:r>
              <w:rPr>
                <w:noProof/>
                <w:webHidden/>
              </w:rPr>
              <w:fldChar w:fldCharType="separate"/>
            </w:r>
            <w:r w:rsidR="00D104AA">
              <w:rPr>
                <w:noProof/>
                <w:webHidden/>
              </w:rPr>
              <w:t>27</w:t>
            </w:r>
            <w:r>
              <w:rPr>
                <w:noProof/>
                <w:webHidden/>
              </w:rPr>
              <w:fldChar w:fldCharType="end"/>
            </w:r>
          </w:hyperlink>
        </w:p>
        <w:p w:rsidR="006773A9" w:rsidRDefault="00E711F0">
          <w:pPr>
            <w:pStyle w:val="TDC1"/>
            <w:tabs>
              <w:tab w:val="right" w:leader="dot" w:pos="8828"/>
            </w:tabs>
            <w:rPr>
              <w:rFonts w:eastAsiaTheme="minorEastAsia"/>
              <w:noProof/>
              <w:lang w:eastAsia="es-AR"/>
            </w:rPr>
          </w:pPr>
          <w:hyperlink w:anchor="_Toc326862094" w:history="1">
            <w:r w:rsidR="006773A9" w:rsidRPr="000E2E0F">
              <w:rPr>
                <w:rStyle w:val="Hipervnculo"/>
                <w:noProof/>
              </w:rPr>
              <w:t>Requerimientos no funcionales</w:t>
            </w:r>
            <w:r w:rsidR="006773A9">
              <w:rPr>
                <w:noProof/>
                <w:webHidden/>
              </w:rPr>
              <w:tab/>
            </w:r>
            <w:r>
              <w:rPr>
                <w:noProof/>
                <w:webHidden/>
              </w:rPr>
              <w:fldChar w:fldCharType="begin"/>
            </w:r>
            <w:r w:rsidR="006773A9">
              <w:rPr>
                <w:noProof/>
                <w:webHidden/>
              </w:rPr>
              <w:instrText xml:space="preserve"> PAGEREF _Toc326862094 \h </w:instrText>
            </w:r>
            <w:r>
              <w:rPr>
                <w:noProof/>
                <w:webHidden/>
              </w:rPr>
            </w:r>
            <w:r>
              <w:rPr>
                <w:noProof/>
                <w:webHidden/>
              </w:rPr>
              <w:fldChar w:fldCharType="separate"/>
            </w:r>
            <w:r w:rsidR="00D104AA">
              <w:rPr>
                <w:noProof/>
                <w:webHidden/>
              </w:rPr>
              <w:t>28</w:t>
            </w:r>
            <w:r>
              <w:rPr>
                <w:noProof/>
                <w:webHidden/>
              </w:rPr>
              <w:fldChar w:fldCharType="end"/>
            </w:r>
          </w:hyperlink>
        </w:p>
        <w:p w:rsidR="006773A9" w:rsidRDefault="00E711F0">
          <w:pPr>
            <w:pStyle w:val="TDC2"/>
            <w:tabs>
              <w:tab w:val="right" w:leader="dot" w:pos="8828"/>
            </w:tabs>
            <w:rPr>
              <w:rFonts w:eastAsiaTheme="minorEastAsia"/>
              <w:noProof/>
              <w:lang w:eastAsia="es-AR"/>
            </w:rPr>
          </w:pPr>
          <w:hyperlink w:anchor="_Toc326862095" w:history="1">
            <w:r w:rsidR="006773A9" w:rsidRPr="000E2E0F">
              <w:rPr>
                <w:rStyle w:val="Hipervnculo"/>
                <w:rFonts w:eastAsia="Times New Roman"/>
                <w:noProof/>
              </w:rPr>
              <w:t>Requerimientos del producto</w:t>
            </w:r>
            <w:r w:rsidR="006773A9">
              <w:rPr>
                <w:noProof/>
                <w:webHidden/>
              </w:rPr>
              <w:tab/>
            </w:r>
            <w:r>
              <w:rPr>
                <w:noProof/>
                <w:webHidden/>
              </w:rPr>
              <w:fldChar w:fldCharType="begin"/>
            </w:r>
            <w:r w:rsidR="006773A9">
              <w:rPr>
                <w:noProof/>
                <w:webHidden/>
              </w:rPr>
              <w:instrText xml:space="preserve"> PAGEREF _Toc326862095 \h </w:instrText>
            </w:r>
            <w:r>
              <w:rPr>
                <w:noProof/>
                <w:webHidden/>
              </w:rPr>
            </w:r>
            <w:r>
              <w:rPr>
                <w:noProof/>
                <w:webHidden/>
              </w:rPr>
              <w:fldChar w:fldCharType="separate"/>
            </w:r>
            <w:r w:rsidR="00D104AA">
              <w:rPr>
                <w:noProof/>
                <w:webHidden/>
              </w:rPr>
              <w:t>28</w:t>
            </w:r>
            <w:r>
              <w:rPr>
                <w:noProof/>
                <w:webHidden/>
              </w:rPr>
              <w:fldChar w:fldCharType="end"/>
            </w:r>
          </w:hyperlink>
        </w:p>
        <w:p w:rsidR="006773A9" w:rsidRDefault="00E711F0">
          <w:pPr>
            <w:pStyle w:val="TDC3"/>
            <w:tabs>
              <w:tab w:val="right" w:leader="dot" w:pos="8828"/>
            </w:tabs>
            <w:rPr>
              <w:noProof/>
            </w:rPr>
          </w:pPr>
          <w:hyperlink w:anchor="_Toc326862096" w:history="1">
            <w:r w:rsidR="006773A9" w:rsidRPr="000E2E0F">
              <w:rPr>
                <w:rStyle w:val="Hipervnculo"/>
                <w:rFonts w:eastAsia="Times New Roman"/>
                <w:noProof/>
              </w:rPr>
              <w:t>De Seguridad</w:t>
            </w:r>
            <w:r w:rsidR="006773A9">
              <w:rPr>
                <w:noProof/>
                <w:webHidden/>
              </w:rPr>
              <w:tab/>
            </w:r>
            <w:r>
              <w:rPr>
                <w:noProof/>
                <w:webHidden/>
              </w:rPr>
              <w:fldChar w:fldCharType="begin"/>
            </w:r>
            <w:r w:rsidR="006773A9">
              <w:rPr>
                <w:noProof/>
                <w:webHidden/>
              </w:rPr>
              <w:instrText xml:space="preserve"> PAGEREF _Toc326862096 \h </w:instrText>
            </w:r>
            <w:r>
              <w:rPr>
                <w:noProof/>
                <w:webHidden/>
              </w:rPr>
            </w:r>
            <w:r>
              <w:rPr>
                <w:noProof/>
                <w:webHidden/>
              </w:rPr>
              <w:fldChar w:fldCharType="separate"/>
            </w:r>
            <w:r w:rsidR="00D104AA">
              <w:rPr>
                <w:noProof/>
                <w:webHidden/>
              </w:rPr>
              <w:t>28</w:t>
            </w:r>
            <w:r>
              <w:rPr>
                <w:noProof/>
                <w:webHidden/>
              </w:rPr>
              <w:fldChar w:fldCharType="end"/>
            </w:r>
          </w:hyperlink>
        </w:p>
        <w:p w:rsidR="006773A9" w:rsidRDefault="00E711F0">
          <w:pPr>
            <w:pStyle w:val="TDC3"/>
            <w:tabs>
              <w:tab w:val="right" w:leader="dot" w:pos="8828"/>
            </w:tabs>
            <w:rPr>
              <w:noProof/>
            </w:rPr>
          </w:pPr>
          <w:hyperlink w:anchor="_Toc326862097" w:history="1">
            <w:r w:rsidR="006773A9" w:rsidRPr="000E2E0F">
              <w:rPr>
                <w:rStyle w:val="Hipervnculo"/>
                <w:rFonts w:eastAsia="Times New Roman"/>
                <w:noProof/>
              </w:rPr>
              <w:t>De performance</w:t>
            </w:r>
            <w:r w:rsidR="006773A9">
              <w:rPr>
                <w:noProof/>
                <w:webHidden/>
              </w:rPr>
              <w:tab/>
            </w:r>
            <w:r>
              <w:rPr>
                <w:noProof/>
                <w:webHidden/>
              </w:rPr>
              <w:fldChar w:fldCharType="begin"/>
            </w:r>
            <w:r w:rsidR="006773A9">
              <w:rPr>
                <w:noProof/>
                <w:webHidden/>
              </w:rPr>
              <w:instrText xml:space="preserve"> PAGEREF _Toc326862097 \h </w:instrText>
            </w:r>
            <w:r>
              <w:rPr>
                <w:noProof/>
                <w:webHidden/>
              </w:rPr>
            </w:r>
            <w:r>
              <w:rPr>
                <w:noProof/>
                <w:webHidden/>
              </w:rPr>
              <w:fldChar w:fldCharType="separate"/>
            </w:r>
            <w:r w:rsidR="00D104AA">
              <w:rPr>
                <w:noProof/>
                <w:webHidden/>
              </w:rPr>
              <w:t>28</w:t>
            </w:r>
            <w:r>
              <w:rPr>
                <w:noProof/>
                <w:webHidden/>
              </w:rPr>
              <w:fldChar w:fldCharType="end"/>
            </w:r>
          </w:hyperlink>
        </w:p>
        <w:p w:rsidR="006773A9" w:rsidRDefault="00E711F0">
          <w:pPr>
            <w:pStyle w:val="TDC3"/>
            <w:tabs>
              <w:tab w:val="right" w:leader="dot" w:pos="8828"/>
            </w:tabs>
            <w:rPr>
              <w:noProof/>
            </w:rPr>
          </w:pPr>
          <w:hyperlink w:anchor="_Toc326862098" w:history="1">
            <w:r w:rsidR="006773A9" w:rsidRPr="000E2E0F">
              <w:rPr>
                <w:rStyle w:val="Hipervnculo"/>
                <w:rFonts w:eastAsia="Times New Roman"/>
                <w:noProof/>
              </w:rPr>
              <w:t>De Confiabilidad</w:t>
            </w:r>
            <w:r w:rsidR="006773A9">
              <w:rPr>
                <w:noProof/>
                <w:webHidden/>
              </w:rPr>
              <w:tab/>
            </w:r>
            <w:r>
              <w:rPr>
                <w:noProof/>
                <w:webHidden/>
              </w:rPr>
              <w:fldChar w:fldCharType="begin"/>
            </w:r>
            <w:r w:rsidR="006773A9">
              <w:rPr>
                <w:noProof/>
                <w:webHidden/>
              </w:rPr>
              <w:instrText xml:space="preserve"> PAGEREF _Toc326862098 \h </w:instrText>
            </w:r>
            <w:r>
              <w:rPr>
                <w:noProof/>
                <w:webHidden/>
              </w:rPr>
            </w:r>
            <w:r>
              <w:rPr>
                <w:noProof/>
                <w:webHidden/>
              </w:rPr>
              <w:fldChar w:fldCharType="separate"/>
            </w:r>
            <w:r w:rsidR="00D104AA">
              <w:rPr>
                <w:noProof/>
                <w:webHidden/>
              </w:rPr>
              <w:t>28</w:t>
            </w:r>
            <w:r>
              <w:rPr>
                <w:noProof/>
                <w:webHidden/>
              </w:rPr>
              <w:fldChar w:fldCharType="end"/>
            </w:r>
          </w:hyperlink>
        </w:p>
        <w:p w:rsidR="006773A9" w:rsidRDefault="00E711F0">
          <w:pPr>
            <w:pStyle w:val="TDC3"/>
            <w:tabs>
              <w:tab w:val="right" w:leader="dot" w:pos="8828"/>
            </w:tabs>
            <w:rPr>
              <w:noProof/>
            </w:rPr>
          </w:pPr>
          <w:hyperlink w:anchor="_Toc326862099" w:history="1">
            <w:r w:rsidR="006773A9" w:rsidRPr="000E2E0F">
              <w:rPr>
                <w:rStyle w:val="Hipervnculo"/>
                <w:rFonts w:eastAsia="Times New Roman"/>
                <w:iCs/>
                <w:noProof/>
              </w:rPr>
              <w:t>Restricciones Tecnicas</w:t>
            </w:r>
            <w:r w:rsidR="006773A9">
              <w:rPr>
                <w:noProof/>
                <w:webHidden/>
              </w:rPr>
              <w:tab/>
            </w:r>
            <w:r>
              <w:rPr>
                <w:noProof/>
                <w:webHidden/>
              </w:rPr>
              <w:fldChar w:fldCharType="begin"/>
            </w:r>
            <w:r w:rsidR="006773A9">
              <w:rPr>
                <w:noProof/>
                <w:webHidden/>
              </w:rPr>
              <w:instrText xml:space="preserve"> PAGEREF _Toc326862099 \h </w:instrText>
            </w:r>
            <w:r>
              <w:rPr>
                <w:noProof/>
                <w:webHidden/>
              </w:rPr>
            </w:r>
            <w:r>
              <w:rPr>
                <w:noProof/>
                <w:webHidden/>
              </w:rPr>
              <w:fldChar w:fldCharType="separate"/>
            </w:r>
            <w:r w:rsidR="00D104AA">
              <w:rPr>
                <w:noProof/>
                <w:webHidden/>
              </w:rPr>
              <w:t>28</w:t>
            </w:r>
            <w:r>
              <w:rPr>
                <w:noProof/>
                <w:webHidden/>
              </w:rPr>
              <w:fldChar w:fldCharType="end"/>
            </w:r>
          </w:hyperlink>
        </w:p>
        <w:p w:rsidR="00E201CB" w:rsidRDefault="00E711F0">
          <w:r>
            <w:rPr>
              <w:b/>
              <w:bCs/>
              <w:noProof/>
            </w:rPr>
            <w:fldChar w:fldCharType="end"/>
          </w:r>
        </w:p>
      </w:sdtContent>
    </w:sdt>
    <w:p w:rsidR="008A0A50" w:rsidRDefault="008A0A50" w:rsidP="0068163B">
      <w:pPr>
        <w:sectPr w:rsidR="008A0A50" w:rsidSect="001C5A19">
          <w:headerReference w:type="default" r:id="rId12"/>
          <w:footerReference w:type="default" r:id="rId13"/>
          <w:pgSz w:w="12240" w:h="15840"/>
          <w:pgMar w:top="1417" w:right="1701" w:bottom="1417" w:left="1701" w:header="708" w:footer="708" w:gutter="0"/>
          <w:pgNumType w:start="1"/>
          <w:cols w:space="708"/>
          <w:docGrid w:linePitch="360"/>
        </w:sectPr>
      </w:pPr>
    </w:p>
    <w:p w:rsidR="00871A9E" w:rsidRPr="00F6299C" w:rsidRDefault="00871A9E" w:rsidP="00F6299C">
      <w:pPr>
        <w:pStyle w:val="Ttulo1"/>
      </w:pPr>
      <w:bookmarkStart w:id="1" w:name="_Toc326862062"/>
      <w:r w:rsidRPr="00F6299C">
        <w:lastRenderedPageBreak/>
        <w:t>Introducción</w:t>
      </w:r>
      <w:bookmarkEnd w:id="1"/>
    </w:p>
    <w:p w:rsidR="00E46433" w:rsidRPr="00F6299C" w:rsidRDefault="00E46433" w:rsidP="00F6299C">
      <w:pPr>
        <w:pStyle w:val="Ttulo2"/>
      </w:pPr>
      <w:bookmarkStart w:id="2" w:name="_Toc326862063"/>
      <w:r w:rsidRPr="00F6299C">
        <w:t>Propósito</w:t>
      </w:r>
      <w:bookmarkEnd w:id="2"/>
    </w:p>
    <w:p w:rsidR="00E46433" w:rsidRPr="00F6299C" w:rsidRDefault="00E46433" w:rsidP="00E46433">
      <w:pPr>
        <w:rPr>
          <w:sz w:val="20"/>
          <w:szCs w:val="20"/>
        </w:rPr>
      </w:pPr>
      <w:r w:rsidRPr="00F6299C">
        <w:rPr>
          <w:sz w:val="20"/>
          <w:szCs w:val="20"/>
        </w:rPr>
        <w:t>El propósito del presente documento es presentar el producto con sus objetivos y alcances, listado de actores, requerimientos funcionales a través de casos de uso y requerimientos no funcionales.</w:t>
      </w:r>
    </w:p>
    <w:p w:rsidR="00E46433" w:rsidRPr="00F6299C" w:rsidRDefault="00E46433" w:rsidP="00F6299C">
      <w:pPr>
        <w:pStyle w:val="Ttulo2"/>
      </w:pPr>
      <w:bookmarkStart w:id="3" w:name="_Toc326862064"/>
      <w:r w:rsidRPr="00F6299C">
        <w:t>Definiciones y abreviaturas</w:t>
      </w:r>
      <w:bookmarkEnd w:id="3"/>
    </w:p>
    <w:p w:rsidR="00E46433" w:rsidRPr="00F6299C" w:rsidRDefault="00E46433" w:rsidP="00E46433">
      <w:pPr>
        <w:rPr>
          <w:sz w:val="20"/>
          <w:szCs w:val="20"/>
        </w:rPr>
      </w:pPr>
      <w:r w:rsidRPr="00F6299C">
        <w:rPr>
          <w:sz w:val="20"/>
          <w:szCs w:val="20"/>
        </w:rPr>
        <w:t>PO (</w:t>
      </w:r>
      <w:proofErr w:type="spellStart"/>
      <w:r w:rsidRPr="00F6299C">
        <w:rPr>
          <w:sz w:val="20"/>
          <w:szCs w:val="20"/>
        </w:rPr>
        <w:t>Purchase</w:t>
      </w:r>
      <w:proofErr w:type="spellEnd"/>
      <w:r w:rsidRPr="00F6299C">
        <w:rPr>
          <w:sz w:val="20"/>
          <w:szCs w:val="20"/>
        </w:rPr>
        <w:t xml:space="preserve"> </w:t>
      </w:r>
      <w:proofErr w:type="spellStart"/>
      <w:r w:rsidRPr="00F6299C">
        <w:rPr>
          <w:sz w:val="20"/>
          <w:szCs w:val="20"/>
        </w:rPr>
        <w:t>Order</w:t>
      </w:r>
      <w:proofErr w:type="spellEnd"/>
      <w:r w:rsidRPr="00F6299C">
        <w:rPr>
          <w:sz w:val="20"/>
          <w:szCs w:val="20"/>
        </w:rPr>
        <w:t>): Orden de compra, generada por el cliente, donde se describen las tareas a realizar en cada sitio y el monto a pagar por ello.</w:t>
      </w:r>
    </w:p>
    <w:p w:rsidR="00E46433" w:rsidRPr="00F6299C" w:rsidRDefault="00E46433" w:rsidP="00E46433">
      <w:pPr>
        <w:rPr>
          <w:sz w:val="20"/>
          <w:szCs w:val="20"/>
        </w:rPr>
      </w:pPr>
      <w:r w:rsidRPr="00F6299C">
        <w:rPr>
          <w:sz w:val="20"/>
          <w:szCs w:val="20"/>
        </w:rPr>
        <w:t>Sitio</w:t>
      </w:r>
      <w:r w:rsidR="00922424" w:rsidRPr="00F6299C">
        <w:rPr>
          <w:sz w:val="20"/>
          <w:szCs w:val="20"/>
        </w:rPr>
        <w:t>: es</w:t>
      </w:r>
      <w:r w:rsidRPr="00F6299C">
        <w:rPr>
          <w:sz w:val="20"/>
          <w:szCs w:val="20"/>
        </w:rPr>
        <w:t xml:space="preserve"> el lugar donde se debe realizar una instalación o mantenimiento. Generalmente un sitio es una torre de telecomunicaciones.</w:t>
      </w:r>
    </w:p>
    <w:p w:rsidR="00E46433" w:rsidRPr="00F6299C" w:rsidRDefault="00E46433" w:rsidP="00E46433">
      <w:pPr>
        <w:rPr>
          <w:sz w:val="20"/>
          <w:szCs w:val="20"/>
        </w:rPr>
      </w:pPr>
      <w:r w:rsidRPr="00F6299C">
        <w:rPr>
          <w:sz w:val="20"/>
          <w:szCs w:val="20"/>
        </w:rPr>
        <w:t>Proyecto</w:t>
      </w:r>
      <w:r w:rsidR="00922424" w:rsidRPr="00F6299C">
        <w:rPr>
          <w:sz w:val="20"/>
          <w:szCs w:val="20"/>
        </w:rPr>
        <w:t>: es</w:t>
      </w:r>
      <w:r w:rsidRPr="00F6299C">
        <w:rPr>
          <w:sz w:val="20"/>
          <w:szCs w:val="20"/>
        </w:rPr>
        <w:t xml:space="preserve"> una licitación ganada. En si es lo que esta descripto en una licitación.</w:t>
      </w:r>
    </w:p>
    <w:p w:rsidR="00E46433" w:rsidRPr="00F6299C" w:rsidRDefault="00E46433" w:rsidP="00E46433">
      <w:pPr>
        <w:rPr>
          <w:sz w:val="20"/>
          <w:szCs w:val="20"/>
        </w:rPr>
      </w:pPr>
      <w:r w:rsidRPr="00F6299C">
        <w:rPr>
          <w:sz w:val="20"/>
          <w:szCs w:val="20"/>
        </w:rPr>
        <w:t>Documento de Ingeniería</w:t>
      </w:r>
      <w:r w:rsidR="00922424" w:rsidRPr="00F6299C">
        <w:rPr>
          <w:sz w:val="20"/>
          <w:szCs w:val="20"/>
        </w:rPr>
        <w:t>: este</w:t>
      </w:r>
      <w:r w:rsidRPr="00F6299C">
        <w:rPr>
          <w:sz w:val="20"/>
          <w:szCs w:val="20"/>
        </w:rPr>
        <w:t xml:space="preserve"> documento describe todo el trabajo que se debe hacer sobre un sitio, que lugar debe ocupar cada aparato y los cables.</w:t>
      </w:r>
    </w:p>
    <w:p w:rsidR="00E46433" w:rsidRPr="00F6299C" w:rsidRDefault="00E46433" w:rsidP="00E46433">
      <w:pPr>
        <w:rPr>
          <w:sz w:val="20"/>
          <w:szCs w:val="20"/>
        </w:rPr>
      </w:pPr>
      <w:r w:rsidRPr="00F6299C">
        <w:rPr>
          <w:sz w:val="20"/>
          <w:szCs w:val="20"/>
        </w:rPr>
        <w:t>CAO</w:t>
      </w:r>
      <w:r w:rsidR="00922424" w:rsidRPr="00F6299C">
        <w:rPr>
          <w:sz w:val="20"/>
          <w:szCs w:val="20"/>
        </w:rPr>
        <w:t>: Conforme</w:t>
      </w:r>
      <w:r w:rsidRPr="00F6299C">
        <w:rPr>
          <w:sz w:val="20"/>
          <w:szCs w:val="20"/>
        </w:rPr>
        <w:t xml:space="preserve"> a Obra.</w:t>
      </w:r>
    </w:p>
    <w:p w:rsidR="00D9244B" w:rsidRPr="00F6299C" w:rsidRDefault="00871A9E" w:rsidP="00F6299C">
      <w:pPr>
        <w:pStyle w:val="Ttulo1"/>
      </w:pPr>
      <w:bookmarkStart w:id="4" w:name="_Toc326862065"/>
      <w:r w:rsidRPr="00F6299C">
        <w:t>Presentación</w:t>
      </w:r>
      <w:r w:rsidR="00D9244B" w:rsidRPr="00F6299C">
        <w:t xml:space="preserve"> del Producto</w:t>
      </w:r>
      <w:bookmarkEnd w:id="4"/>
    </w:p>
    <w:p w:rsidR="00D9244B" w:rsidRPr="00F6299C" w:rsidRDefault="00871A9E" w:rsidP="00F6299C">
      <w:pPr>
        <w:pStyle w:val="Ttulo2"/>
      </w:pPr>
      <w:bookmarkStart w:id="5" w:name="_Toc326862066"/>
      <w:r w:rsidRPr="00F6299C">
        <w:t>Propósito</w:t>
      </w:r>
      <w:r w:rsidR="00D9244B" w:rsidRPr="00F6299C">
        <w:t xml:space="preserve"> del Sistema</w:t>
      </w:r>
      <w:bookmarkEnd w:id="5"/>
    </w:p>
    <w:p w:rsidR="00871A9E" w:rsidRPr="00F6299C" w:rsidRDefault="00871A9E" w:rsidP="00871A9E">
      <w:pPr>
        <w:spacing w:line="240" w:lineRule="auto"/>
        <w:rPr>
          <w:rFonts w:eastAsia="Times New Roman"/>
          <w:bCs/>
          <w:iCs/>
          <w:sz w:val="20"/>
          <w:szCs w:val="20"/>
        </w:rPr>
      </w:pPr>
      <w:r w:rsidRPr="00F6299C">
        <w:rPr>
          <w:rFonts w:eastAsia="Times New Roman"/>
          <w:bCs/>
          <w:iCs/>
          <w:sz w:val="20"/>
          <w:szCs w:val="20"/>
        </w:rPr>
        <w:t>Se desarrollara un sistema web para el soporte a la administración de proyectos, y además se creara una aplicación móvil para dar soporte a las necesidades de información técnica en sitio de las cuadrillas.</w:t>
      </w:r>
    </w:p>
    <w:p w:rsidR="00D9244B" w:rsidRPr="00F6299C" w:rsidRDefault="00D9244B" w:rsidP="00F6299C">
      <w:pPr>
        <w:pStyle w:val="Ttulo2"/>
      </w:pPr>
      <w:bookmarkStart w:id="6" w:name="_Toc326862067"/>
      <w:r w:rsidRPr="00F6299C">
        <w:t>Objetivo</w:t>
      </w:r>
      <w:bookmarkEnd w:id="6"/>
    </w:p>
    <w:p w:rsidR="00871A9E" w:rsidRPr="00F6299C" w:rsidRDefault="00871A9E" w:rsidP="00871A9E">
      <w:pPr>
        <w:rPr>
          <w:sz w:val="20"/>
          <w:szCs w:val="20"/>
        </w:rPr>
      </w:pPr>
      <w:r w:rsidRPr="00F6299C">
        <w:rPr>
          <w:rFonts w:eastAsia="Times New Roman"/>
          <w:bCs/>
          <w:iCs/>
          <w:sz w:val="20"/>
          <w:szCs w:val="20"/>
        </w:rPr>
        <w:t>Dar soporte a la gestión de proyectos de instalación de equipos y mantenimiento de estructuras de telecomunicaciones, asegurando la consistencia de la documentación, facilitando el seguimiento de los avances de obras y demás indicadores en uso.</w:t>
      </w:r>
    </w:p>
    <w:p w:rsidR="00D9244B" w:rsidRPr="00F6299C" w:rsidRDefault="00D9244B" w:rsidP="00F6299C">
      <w:pPr>
        <w:pStyle w:val="Ttulo2"/>
      </w:pPr>
      <w:bookmarkStart w:id="7" w:name="_Toc326862068"/>
      <w:r w:rsidRPr="00F6299C">
        <w:t>No contempla</w:t>
      </w:r>
      <w:bookmarkEnd w:id="7"/>
    </w:p>
    <w:p w:rsidR="00E46433" w:rsidRDefault="00871A9E" w:rsidP="00126B24">
      <w:pPr>
        <w:rPr>
          <w:sz w:val="20"/>
        </w:rPr>
      </w:pPr>
      <w:r w:rsidRPr="009B4422">
        <w:rPr>
          <w:sz w:val="20"/>
        </w:rPr>
        <w:t>Alcances del área de administración general que no estén estrechamente vinculadas con el área de gestión de proyectos. Para mayor información sobre las responsabilidades de las áreas remitirse al documento “Informe Preliminar”.</w:t>
      </w:r>
    </w:p>
    <w:p w:rsidR="009B4422" w:rsidRPr="009B4422" w:rsidRDefault="009B4422" w:rsidP="00126B24">
      <w:pPr>
        <w:rPr>
          <w:sz w:val="20"/>
        </w:rPr>
      </w:pPr>
    </w:p>
    <w:p w:rsidR="00126B24" w:rsidRDefault="00126B24" w:rsidP="00126B24"/>
    <w:p w:rsidR="00126B24" w:rsidRDefault="00126B24" w:rsidP="00126B24"/>
    <w:p w:rsidR="00D9244B" w:rsidRPr="00F6299C" w:rsidRDefault="00F6299C" w:rsidP="00F6299C">
      <w:pPr>
        <w:pStyle w:val="Ttulo1"/>
      </w:pPr>
      <w:bookmarkStart w:id="8" w:name="_Toc326862069"/>
      <w:r w:rsidRPr="00F6299C">
        <w:lastRenderedPageBreak/>
        <w:t>D</w:t>
      </w:r>
      <w:r w:rsidR="00871A9E" w:rsidRPr="00F6299C">
        <w:t>escripción</w:t>
      </w:r>
      <w:r w:rsidR="00D9244B" w:rsidRPr="00F6299C">
        <w:t xml:space="preserve"> General</w:t>
      </w:r>
      <w:bookmarkEnd w:id="8"/>
    </w:p>
    <w:p w:rsidR="00871A9E" w:rsidRPr="00F6299C" w:rsidRDefault="00871A9E" w:rsidP="00F6299C">
      <w:pPr>
        <w:pStyle w:val="Ttulo2"/>
      </w:pPr>
      <w:bookmarkStart w:id="9" w:name="_Toc326862070"/>
      <w:r w:rsidRPr="00F6299C">
        <w:t>Listado de Actores</w:t>
      </w:r>
      <w:bookmarkEnd w:id="9"/>
    </w:p>
    <w:tbl>
      <w:tblPr>
        <w:tblStyle w:val="Tablaconcuadrcula"/>
        <w:tblW w:w="0" w:type="auto"/>
        <w:tblLayout w:type="fixed"/>
        <w:tblLook w:val="04A0"/>
      </w:tblPr>
      <w:tblGrid>
        <w:gridCol w:w="2802"/>
        <w:gridCol w:w="6237"/>
      </w:tblGrid>
      <w:tr w:rsidR="00871A9E" w:rsidRPr="00F6299C" w:rsidTr="00F6299C">
        <w:tc>
          <w:tcPr>
            <w:tcW w:w="2802"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Actor</w:t>
            </w:r>
          </w:p>
        </w:tc>
        <w:tc>
          <w:tcPr>
            <w:tcW w:w="6237" w:type="dxa"/>
            <w:shd w:val="clear" w:color="000000" w:themeColor="text1" w:fill="DBE5F1" w:themeFill="accent1" w:themeFillTint="33"/>
          </w:tcPr>
          <w:p w:rsidR="00871A9E" w:rsidRPr="00F6299C" w:rsidRDefault="00871A9E" w:rsidP="00F6299C">
            <w:pPr>
              <w:jc w:val="center"/>
              <w:rPr>
                <w:b/>
                <w:sz w:val="20"/>
                <w:szCs w:val="20"/>
              </w:rPr>
            </w:pPr>
            <w:r w:rsidRPr="00F6299C">
              <w:rPr>
                <w:b/>
                <w:sz w:val="20"/>
                <w:szCs w:val="20"/>
              </w:rPr>
              <w:t>Responsabilidad</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Proyectos</w:t>
            </w:r>
          </w:p>
        </w:tc>
        <w:tc>
          <w:tcPr>
            <w:tcW w:w="6237" w:type="dxa"/>
          </w:tcPr>
          <w:p w:rsidR="00871A9E" w:rsidRPr="00F6299C" w:rsidRDefault="00871A9E" w:rsidP="00F6299C">
            <w:pPr>
              <w:rPr>
                <w:sz w:val="20"/>
                <w:szCs w:val="20"/>
              </w:rPr>
            </w:pPr>
            <w:r w:rsidRPr="00F6299C">
              <w:rPr>
                <w:sz w:val="20"/>
                <w:szCs w:val="20"/>
              </w:rPr>
              <w:t>Este actor lleva adelante todo lo relacionado con la administración de proyectos.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Administrador de RR.HH.</w:t>
            </w:r>
          </w:p>
        </w:tc>
        <w:tc>
          <w:tcPr>
            <w:tcW w:w="6237" w:type="dxa"/>
          </w:tcPr>
          <w:p w:rsidR="00871A9E" w:rsidRPr="00F6299C" w:rsidRDefault="00871A9E" w:rsidP="00F6299C">
            <w:pPr>
              <w:rPr>
                <w:sz w:val="20"/>
                <w:szCs w:val="20"/>
              </w:rPr>
            </w:pPr>
            <w:r w:rsidRPr="00F6299C">
              <w:rPr>
                <w:sz w:val="20"/>
                <w:szCs w:val="20"/>
              </w:rPr>
              <w:t xml:space="preserve">Este actor lleva adelante todo lo relacionado con la administración de los documentos de las </w:t>
            </w:r>
            <w:r w:rsidR="0077075E">
              <w:rPr>
                <w:sz w:val="20"/>
                <w:szCs w:val="20"/>
              </w:rPr>
              <w:t>cuadrilla</w:t>
            </w:r>
            <w:r w:rsidRPr="00F6299C">
              <w:rPr>
                <w:sz w:val="20"/>
                <w:szCs w:val="20"/>
              </w:rPr>
              <w:t xml:space="preserve">s e ingreso a sitios. Aprueba solicitud de viáticos, pago a </w:t>
            </w:r>
            <w:r w:rsidR="0077075E">
              <w:rPr>
                <w:sz w:val="20"/>
                <w:szCs w:val="20"/>
              </w:rPr>
              <w:t>cuadrilla</w:t>
            </w:r>
            <w:r w:rsidRPr="00F6299C">
              <w:rPr>
                <w:sz w:val="20"/>
                <w:szCs w:val="20"/>
              </w:rPr>
              <w:t>s y cobro de sitios finalizados.</w:t>
            </w:r>
          </w:p>
        </w:tc>
      </w:tr>
      <w:tr w:rsidR="00871A9E" w:rsidRPr="00F6299C" w:rsidTr="00F6299C">
        <w:tc>
          <w:tcPr>
            <w:tcW w:w="2802" w:type="dxa"/>
          </w:tcPr>
          <w:p w:rsidR="00871A9E" w:rsidRPr="00F6299C" w:rsidRDefault="00871A9E" w:rsidP="00F6299C">
            <w:pPr>
              <w:rPr>
                <w:sz w:val="20"/>
                <w:szCs w:val="20"/>
              </w:rPr>
            </w:pPr>
            <w:r w:rsidRPr="00F6299C">
              <w:rPr>
                <w:sz w:val="20"/>
                <w:szCs w:val="20"/>
              </w:rPr>
              <w:t>Supervisor de Proyectos</w:t>
            </w:r>
          </w:p>
        </w:tc>
        <w:tc>
          <w:tcPr>
            <w:tcW w:w="6237" w:type="dxa"/>
          </w:tcPr>
          <w:p w:rsidR="00871A9E" w:rsidRPr="00F6299C" w:rsidRDefault="00871A9E" w:rsidP="00F6299C">
            <w:pPr>
              <w:rPr>
                <w:sz w:val="20"/>
                <w:szCs w:val="20"/>
              </w:rPr>
            </w:pPr>
            <w:r w:rsidRPr="00F6299C">
              <w:rPr>
                <w:sz w:val="20"/>
                <w:szCs w:val="20"/>
              </w:rPr>
              <w:t>Este actor consulta reportes importantes para el nivel de control y gerencial.</w:t>
            </w:r>
          </w:p>
        </w:tc>
      </w:tr>
      <w:tr w:rsidR="00871A9E" w:rsidRPr="00F6299C" w:rsidTr="00F6299C">
        <w:tc>
          <w:tcPr>
            <w:tcW w:w="2802" w:type="dxa"/>
          </w:tcPr>
          <w:p w:rsidR="00871A9E" w:rsidRPr="00F6299C" w:rsidRDefault="00871A9E" w:rsidP="00F6299C">
            <w:pPr>
              <w:rPr>
                <w:sz w:val="20"/>
                <w:szCs w:val="20"/>
              </w:rPr>
            </w:pPr>
            <w:r w:rsidRPr="00F6299C">
              <w:rPr>
                <w:sz w:val="20"/>
                <w:szCs w:val="20"/>
              </w:rPr>
              <w:t xml:space="preserve">Jefe de </w:t>
            </w:r>
            <w:r w:rsidR="0077075E">
              <w:rPr>
                <w:sz w:val="20"/>
                <w:szCs w:val="20"/>
              </w:rPr>
              <w:t>Cuadrilla</w:t>
            </w:r>
          </w:p>
        </w:tc>
        <w:tc>
          <w:tcPr>
            <w:tcW w:w="6237" w:type="dxa"/>
          </w:tcPr>
          <w:p w:rsidR="00871A9E" w:rsidRPr="00F6299C" w:rsidRDefault="00871A9E" w:rsidP="00F6299C">
            <w:pPr>
              <w:rPr>
                <w:sz w:val="20"/>
                <w:szCs w:val="20"/>
              </w:rPr>
            </w:pPr>
            <w:r w:rsidRPr="00F6299C">
              <w:rPr>
                <w:sz w:val="20"/>
                <w:szCs w:val="20"/>
              </w:rPr>
              <w:t xml:space="preserve">Actor que representa a un jefe de </w:t>
            </w:r>
            <w:r w:rsidR="0077075E">
              <w:rPr>
                <w:sz w:val="20"/>
                <w:szCs w:val="20"/>
              </w:rPr>
              <w:t>cuadrilla</w:t>
            </w:r>
            <w:r w:rsidRPr="00F6299C">
              <w:rPr>
                <w:sz w:val="20"/>
                <w:szCs w:val="20"/>
              </w:rPr>
              <w:t>, quien utilizara el sistema a través de un dispositivo móvil.</w:t>
            </w:r>
          </w:p>
        </w:tc>
      </w:tr>
      <w:tr w:rsidR="00DF423E" w:rsidRPr="00F6299C" w:rsidTr="00F6299C">
        <w:tc>
          <w:tcPr>
            <w:tcW w:w="2802" w:type="dxa"/>
          </w:tcPr>
          <w:p w:rsidR="00DF423E" w:rsidRPr="00F6299C" w:rsidRDefault="00DF423E" w:rsidP="00F6299C">
            <w:pPr>
              <w:rPr>
                <w:sz w:val="20"/>
                <w:szCs w:val="20"/>
              </w:rPr>
            </w:pPr>
            <w:r>
              <w:rPr>
                <w:sz w:val="20"/>
                <w:szCs w:val="20"/>
              </w:rPr>
              <w:t>Gestor</w:t>
            </w:r>
          </w:p>
        </w:tc>
        <w:tc>
          <w:tcPr>
            <w:tcW w:w="6237" w:type="dxa"/>
          </w:tcPr>
          <w:p w:rsidR="00DF423E" w:rsidRPr="00F6299C" w:rsidRDefault="00DF423E" w:rsidP="00F6299C">
            <w:pPr>
              <w:rPr>
                <w:sz w:val="20"/>
                <w:szCs w:val="20"/>
              </w:rPr>
            </w:pPr>
            <w:r>
              <w:rPr>
                <w:sz w:val="20"/>
                <w:szCs w:val="20"/>
              </w:rPr>
              <w:t xml:space="preserve">Actor </w:t>
            </w:r>
            <w:r w:rsidR="00172261">
              <w:rPr>
                <w:sz w:val="20"/>
                <w:szCs w:val="20"/>
              </w:rPr>
              <w:t>genérico</w:t>
            </w:r>
            <w:r>
              <w:rPr>
                <w:sz w:val="20"/>
                <w:szCs w:val="20"/>
              </w:rPr>
              <w:t xml:space="preserve"> que </w:t>
            </w:r>
            <w:r w:rsidR="00172261">
              <w:rPr>
                <w:sz w:val="20"/>
                <w:szCs w:val="20"/>
              </w:rPr>
              <w:t>podrá</w:t>
            </w:r>
            <w:r>
              <w:rPr>
                <w:sz w:val="20"/>
                <w:szCs w:val="20"/>
              </w:rPr>
              <w:t xml:space="preserve"> ejecutar los CU de gestionar del paquete de soporte.</w:t>
            </w:r>
          </w:p>
        </w:tc>
      </w:tr>
      <w:tr w:rsidR="00172261" w:rsidRPr="00F6299C" w:rsidTr="00F6299C">
        <w:tc>
          <w:tcPr>
            <w:tcW w:w="2802" w:type="dxa"/>
          </w:tcPr>
          <w:p w:rsidR="00172261" w:rsidRDefault="00172261" w:rsidP="00F6299C">
            <w:pPr>
              <w:rPr>
                <w:sz w:val="20"/>
                <w:szCs w:val="20"/>
              </w:rPr>
            </w:pPr>
            <w:r>
              <w:rPr>
                <w:sz w:val="20"/>
                <w:szCs w:val="20"/>
              </w:rPr>
              <w:t>Usuario</w:t>
            </w:r>
          </w:p>
        </w:tc>
        <w:tc>
          <w:tcPr>
            <w:tcW w:w="6237" w:type="dxa"/>
          </w:tcPr>
          <w:p w:rsidR="00172261" w:rsidRDefault="00172261" w:rsidP="00F6299C">
            <w:pPr>
              <w:rPr>
                <w:sz w:val="20"/>
                <w:szCs w:val="20"/>
              </w:rPr>
            </w:pPr>
            <w:r>
              <w:rPr>
                <w:sz w:val="20"/>
                <w:szCs w:val="20"/>
              </w:rPr>
              <w:t>Actor genérico que podrá ejecutar los CU de gestionar del paquete de soporte.</w:t>
            </w:r>
          </w:p>
        </w:tc>
      </w:tr>
    </w:tbl>
    <w:p w:rsidR="00871A9E" w:rsidRPr="00F6299C" w:rsidRDefault="00871A9E" w:rsidP="00F6299C">
      <w:pPr>
        <w:pStyle w:val="Ttulo2"/>
        <w:rPr>
          <w:rStyle w:val="Ttulo3Car"/>
          <w:b/>
          <w:bCs/>
        </w:rPr>
      </w:pPr>
      <w:bookmarkStart w:id="10" w:name="_Toc326862071"/>
      <w:r w:rsidRPr="00F6299C">
        <w:rPr>
          <w:rStyle w:val="Ttulo3Car"/>
          <w:b/>
          <w:bCs/>
        </w:rPr>
        <w:t>Prioridades</w:t>
      </w:r>
      <w:bookmarkEnd w:id="10"/>
    </w:p>
    <w:p w:rsidR="00871A9E" w:rsidRPr="00F6299C" w:rsidRDefault="00871A9E" w:rsidP="00871A9E">
      <w:pPr>
        <w:spacing w:line="240" w:lineRule="auto"/>
        <w:rPr>
          <w:sz w:val="20"/>
          <w:szCs w:val="20"/>
        </w:rPr>
      </w:pPr>
      <w:r w:rsidRPr="00F6299C">
        <w:rPr>
          <w:sz w:val="20"/>
          <w:szCs w:val="20"/>
        </w:rPr>
        <w:t>Alta: CU importantes desde el punto de vista de la funcionalidad critica para el cliente.</w:t>
      </w:r>
    </w:p>
    <w:p w:rsidR="00871A9E" w:rsidRPr="00F6299C" w:rsidRDefault="00871A9E" w:rsidP="00871A9E">
      <w:pPr>
        <w:spacing w:line="240" w:lineRule="auto"/>
        <w:rPr>
          <w:sz w:val="20"/>
          <w:szCs w:val="20"/>
        </w:rPr>
      </w:pPr>
      <w:r w:rsidRPr="00F6299C">
        <w:rPr>
          <w:sz w:val="20"/>
          <w:szCs w:val="20"/>
        </w:rPr>
        <w:t>Media: CU importantes desde el punto de vista de la funcionalidad necesaria para el cliente.</w:t>
      </w:r>
    </w:p>
    <w:p w:rsidR="00871A9E" w:rsidRPr="00F6299C" w:rsidRDefault="00871A9E" w:rsidP="00871A9E">
      <w:pPr>
        <w:spacing w:line="240" w:lineRule="auto"/>
        <w:rPr>
          <w:sz w:val="20"/>
          <w:szCs w:val="20"/>
        </w:rPr>
      </w:pPr>
      <w:r w:rsidRPr="00F6299C">
        <w:rPr>
          <w:sz w:val="20"/>
          <w:szCs w:val="20"/>
        </w:rPr>
        <w:t xml:space="preserve">Baja: CU importantes desde el punto de vista de la funcionalidad deseable para el cliente. Funcionalidades suplementarias. </w:t>
      </w:r>
    </w:p>
    <w:p w:rsidR="00871A9E" w:rsidRPr="00F6299C" w:rsidRDefault="00871A9E" w:rsidP="00F6299C">
      <w:pPr>
        <w:pStyle w:val="Ttulo2"/>
      </w:pPr>
      <w:bookmarkStart w:id="11" w:name="_Toc326862072"/>
      <w:r w:rsidRPr="00F6299C">
        <w:t>Complejidades</w:t>
      </w:r>
      <w:bookmarkEnd w:id="11"/>
    </w:p>
    <w:p w:rsidR="00871A9E" w:rsidRPr="00F6299C" w:rsidRDefault="00871A9E" w:rsidP="00871A9E">
      <w:pPr>
        <w:spacing w:line="240" w:lineRule="auto"/>
        <w:rPr>
          <w:sz w:val="20"/>
          <w:szCs w:val="20"/>
        </w:rPr>
      </w:pPr>
      <w:r w:rsidRPr="00F6299C">
        <w:rPr>
          <w:sz w:val="20"/>
          <w:szCs w:val="20"/>
        </w:rPr>
        <w:t xml:space="preserve">Alta: CU que involucre a primera vista colaboraciones con </w:t>
      </w:r>
      <w:proofErr w:type="spellStart"/>
      <w:r w:rsidRPr="00F6299C">
        <w:rPr>
          <w:sz w:val="20"/>
          <w:szCs w:val="20"/>
        </w:rPr>
        <w:t>mas</w:t>
      </w:r>
      <w:proofErr w:type="spellEnd"/>
      <w:r w:rsidRPr="00F6299C">
        <w:rPr>
          <w:sz w:val="20"/>
          <w:szCs w:val="20"/>
        </w:rPr>
        <w:t xml:space="preserve"> de 3 objetos del modelo del dominio del problema , lógica con </w:t>
      </w:r>
      <w:proofErr w:type="spellStart"/>
      <w:r w:rsidRPr="00F6299C">
        <w:rPr>
          <w:sz w:val="20"/>
          <w:szCs w:val="20"/>
        </w:rPr>
        <w:t>mas</w:t>
      </w:r>
      <w:proofErr w:type="spellEnd"/>
      <w:r w:rsidRPr="00F6299C">
        <w:rPr>
          <w:sz w:val="20"/>
          <w:szCs w:val="20"/>
        </w:rPr>
        <w:t xml:space="preserve"> de 3 puntos alternativos o involucre requerimientos no funcionales técnicamente complejos o poco entendidos por el equipo de desarrollo.</w:t>
      </w:r>
    </w:p>
    <w:p w:rsidR="00871A9E" w:rsidRPr="00F6299C" w:rsidRDefault="00871A9E" w:rsidP="00871A9E">
      <w:pPr>
        <w:spacing w:line="240" w:lineRule="auto"/>
        <w:rPr>
          <w:sz w:val="20"/>
          <w:szCs w:val="20"/>
        </w:rPr>
      </w:pPr>
      <w:r w:rsidRPr="00F6299C">
        <w:rPr>
          <w:sz w:val="20"/>
          <w:szCs w:val="20"/>
        </w:rPr>
        <w:t>Media: CU que involucre a primera vista colaboraciones con 2 ó 3 objetos del modelo del dominio del problema o lógica con 2 ó 3 puntos alternativos.</w:t>
      </w:r>
    </w:p>
    <w:p w:rsidR="00F6299C" w:rsidRPr="00126B24" w:rsidRDefault="00871A9E" w:rsidP="00126B24">
      <w:pPr>
        <w:spacing w:line="240" w:lineRule="auto"/>
        <w:rPr>
          <w:sz w:val="20"/>
          <w:szCs w:val="20"/>
        </w:rPr>
      </w:pPr>
      <w:r w:rsidRPr="00F6299C">
        <w:rPr>
          <w:sz w:val="20"/>
          <w:szCs w:val="20"/>
        </w:rPr>
        <w:t>Baja: CU que solo afecte a un objeto simple con pocos atributos y no tenga dependencia alguna con otros objetos del dominio del problema. No debe involucrar ningún requerimiento no funcional.</w:t>
      </w:r>
    </w:p>
    <w:p w:rsidR="00D9244B" w:rsidRPr="00F6299C" w:rsidRDefault="00D9244B" w:rsidP="00F6299C">
      <w:pPr>
        <w:pStyle w:val="Ttulo2"/>
      </w:pPr>
      <w:bookmarkStart w:id="12" w:name="_Toc326862073"/>
      <w:r w:rsidRPr="00F6299C">
        <w:t>Listado de funcionalidades del Sistema</w:t>
      </w:r>
      <w:bookmarkEnd w:id="12"/>
    </w:p>
    <w:tbl>
      <w:tblPr>
        <w:tblStyle w:val="Tablaconcuadrcula"/>
        <w:tblW w:w="9191" w:type="dxa"/>
        <w:tblLayout w:type="fixed"/>
        <w:tblLook w:val="04A0"/>
      </w:tblPr>
      <w:tblGrid>
        <w:gridCol w:w="817"/>
        <w:gridCol w:w="1559"/>
        <w:gridCol w:w="4547"/>
        <w:gridCol w:w="992"/>
        <w:gridCol w:w="1276"/>
      </w:tblGrid>
      <w:tr w:rsidR="00D9244B" w:rsidRPr="00F6299C" w:rsidTr="00F6299C">
        <w:tc>
          <w:tcPr>
            <w:tcW w:w="817" w:type="dxa"/>
            <w:shd w:val="clear" w:color="auto" w:fill="DBE5F1" w:themeFill="accent1" w:themeFillTint="33"/>
          </w:tcPr>
          <w:p w:rsidR="00D9244B" w:rsidRPr="00F6299C" w:rsidRDefault="00D9244B" w:rsidP="00F6299C">
            <w:pPr>
              <w:jc w:val="center"/>
              <w:rPr>
                <w:b/>
                <w:sz w:val="20"/>
                <w:szCs w:val="20"/>
              </w:rPr>
            </w:pPr>
            <w:r w:rsidRPr="00F6299C">
              <w:rPr>
                <w:b/>
                <w:sz w:val="20"/>
                <w:szCs w:val="20"/>
              </w:rPr>
              <w:t>ID</w:t>
            </w:r>
          </w:p>
        </w:tc>
        <w:tc>
          <w:tcPr>
            <w:tcW w:w="1559"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Paquete</w:t>
            </w:r>
          </w:p>
        </w:tc>
        <w:tc>
          <w:tcPr>
            <w:tcW w:w="4547"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Caso de uso</w:t>
            </w:r>
          </w:p>
          <w:p w:rsidR="00D9244B" w:rsidRPr="00F6299C" w:rsidRDefault="009A7596" w:rsidP="00F6299C">
            <w:pPr>
              <w:jc w:val="center"/>
              <w:rPr>
                <w:b/>
                <w:i/>
                <w:color w:val="000000" w:themeColor="text1"/>
                <w:sz w:val="20"/>
                <w:szCs w:val="20"/>
              </w:rPr>
            </w:pPr>
            <w:r>
              <w:rPr>
                <w:b/>
                <w:i/>
                <w:color w:val="000000" w:themeColor="text1"/>
                <w:sz w:val="20"/>
                <w:szCs w:val="20"/>
              </w:rPr>
              <w:t>Breve descripción</w:t>
            </w:r>
          </w:p>
        </w:tc>
        <w:tc>
          <w:tcPr>
            <w:tcW w:w="992"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Prioridad</w:t>
            </w:r>
          </w:p>
        </w:tc>
        <w:tc>
          <w:tcPr>
            <w:tcW w:w="1276" w:type="dxa"/>
            <w:shd w:val="clear" w:color="auto" w:fill="DBE5F1" w:themeFill="accent1" w:themeFillTint="33"/>
          </w:tcPr>
          <w:p w:rsidR="00D9244B" w:rsidRPr="00F6299C" w:rsidRDefault="00D9244B" w:rsidP="00F6299C">
            <w:pPr>
              <w:jc w:val="center"/>
              <w:rPr>
                <w:b/>
                <w:color w:val="000000" w:themeColor="text1"/>
                <w:sz w:val="20"/>
                <w:szCs w:val="20"/>
              </w:rPr>
            </w:pPr>
            <w:r w:rsidRPr="00F6299C">
              <w:rPr>
                <w:b/>
                <w:color w:val="000000" w:themeColor="text1"/>
                <w:sz w:val="20"/>
                <w:szCs w:val="20"/>
              </w:rPr>
              <w:t>Complejidad</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Crear proyecto</w:t>
            </w:r>
          </w:p>
          <w:p w:rsidR="00D9244B" w:rsidRPr="00F6299C" w:rsidRDefault="00D9244B" w:rsidP="00F6299C">
            <w:pPr>
              <w:rPr>
                <w:i/>
                <w:sz w:val="20"/>
                <w:szCs w:val="20"/>
              </w:rPr>
            </w:pPr>
            <w:r w:rsidRPr="00F6299C">
              <w:rPr>
                <w:i/>
                <w:sz w:val="20"/>
                <w:szCs w:val="20"/>
              </w:rPr>
              <w:t>Crea un proyecto para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Configurar proyecto</w:t>
            </w:r>
          </w:p>
          <w:p w:rsidR="00D9244B" w:rsidRPr="00F6299C" w:rsidRDefault="00D9244B" w:rsidP="00F6299C">
            <w:pPr>
              <w:rPr>
                <w:i/>
                <w:sz w:val="20"/>
                <w:szCs w:val="20"/>
              </w:rPr>
            </w:pPr>
            <w:r w:rsidRPr="00F6299C">
              <w:rPr>
                <w:i/>
                <w:sz w:val="20"/>
                <w:szCs w:val="20"/>
              </w:rPr>
              <w:t>A un proyecto creado se lo particulariza para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Crear solicitud de </w:t>
            </w:r>
            <w:r w:rsidR="008667D8">
              <w:rPr>
                <w:sz w:val="20"/>
                <w:szCs w:val="20"/>
              </w:rPr>
              <w:t>tarea</w:t>
            </w:r>
          </w:p>
          <w:p w:rsidR="00D9244B" w:rsidRPr="00F6299C" w:rsidRDefault="00D9244B" w:rsidP="008667D8">
            <w:pPr>
              <w:rPr>
                <w:i/>
                <w:sz w:val="20"/>
                <w:szCs w:val="20"/>
              </w:rPr>
            </w:pPr>
            <w:r w:rsidRPr="00F6299C">
              <w:rPr>
                <w:i/>
                <w:sz w:val="20"/>
                <w:szCs w:val="20"/>
              </w:rPr>
              <w:t xml:space="preserve">Se crea una solicitud de </w:t>
            </w:r>
            <w:r w:rsidR="008667D8">
              <w:rPr>
                <w:i/>
                <w:sz w:val="20"/>
                <w:szCs w:val="20"/>
              </w:rPr>
              <w:t>tarea</w:t>
            </w:r>
            <w:r w:rsidRPr="00F6299C">
              <w:rPr>
                <w:i/>
                <w:sz w:val="20"/>
                <w:szCs w:val="20"/>
              </w:rPr>
              <w:t xml:space="preserve"> para un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7E221D" w:rsidP="00F6299C">
            <w:pPr>
              <w:rPr>
                <w:sz w:val="20"/>
                <w:szCs w:val="20"/>
              </w:rPr>
            </w:pPr>
            <w:r>
              <w:rPr>
                <w:sz w:val="20"/>
                <w:szCs w:val="20"/>
              </w:rPr>
              <w:t>Soporte</w:t>
            </w:r>
          </w:p>
        </w:tc>
        <w:tc>
          <w:tcPr>
            <w:tcW w:w="4547" w:type="dxa"/>
          </w:tcPr>
          <w:p w:rsidR="007E221D" w:rsidRPr="00F6299C" w:rsidRDefault="007E221D" w:rsidP="007E221D">
            <w:pPr>
              <w:rPr>
                <w:sz w:val="20"/>
                <w:szCs w:val="20"/>
              </w:rPr>
            </w:pPr>
            <w:r>
              <w:rPr>
                <w:sz w:val="20"/>
                <w:szCs w:val="20"/>
              </w:rPr>
              <w:t>Gestionar tipo de</w:t>
            </w:r>
            <w:r w:rsidRPr="00F6299C">
              <w:rPr>
                <w:sz w:val="20"/>
                <w:szCs w:val="20"/>
              </w:rPr>
              <w:t xml:space="preserve"> tarea</w:t>
            </w:r>
          </w:p>
          <w:p w:rsidR="00D9244B" w:rsidRPr="00F6299C" w:rsidRDefault="00D9244B" w:rsidP="00F6299C">
            <w:pPr>
              <w:rPr>
                <w:sz w:val="20"/>
                <w:szCs w:val="20"/>
              </w:rPr>
            </w:pPr>
            <w:r w:rsidRPr="00F6299C">
              <w:rPr>
                <w:i/>
                <w:sz w:val="20"/>
                <w:szCs w:val="20"/>
              </w:rPr>
              <w:t>Se crea una tarea para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w:t>
            </w:r>
          </w:p>
          <w:p w:rsidR="00D9244B" w:rsidRPr="00F6299C" w:rsidRDefault="00D9244B" w:rsidP="00F6299C">
            <w:pPr>
              <w:rPr>
                <w:i/>
                <w:sz w:val="20"/>
                <w:szCs w:val="20"/>
              </w:rPr>
            </w:pPr>
            <w:r w:rsidRPr="00F6299C">
              <w:rPr>
                <w:i/>
                <w:sz w:val="20"/>
                <w:szCs w:val="20"/>
              </w:rPr>
              <w:lastRenderedPageBreak/>
              <w:t>Se registra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w:t>
            </w:r>
          </w:p>
          <w:p w:rsidR="00D9244B" w:rsidRPr="00F6299C" w:rsidRDefault="00D9244B" w:rsidP="00F6299C">
            <w:pPr>
              <w:rPr>
                <w:sz w:val="20"/>
                <w:szCs w:val="20"/>
              </w:rPr>
            </w:pPr>
            <w:r w:rsidRPr="00F6299C">
              <w:rPr>
                <w:i/>
                <w:sz w:val="20"/>
                <w:szCs w:val="20"/>
              </w:rPr>
              <w:t>Se modifica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w:t>
            </w:r>
          </w:p>
          <w:p w:rsidR="00D9244B" w:rsidRPr="00F6299C" w:rsidRDefault="00D9244B" w:rsidP="00F6299C">
            <w:pPr>
              <w:rPr>
                <w:sz w:val="20"/>
                <w:szCs w:val="20"/>
              </w:rPr>
            </w:pPr>
            <w:r w:rsidRPr="00F6299C">
              <w:rPr>
                <w:i/>
                <w:sz w:val="20"/>
                <w:szCs w:val="20"/>
              </w:rPr>
              <w:t>Se borra un acontecimiento que ocurrió en un sitio de una tarea de una solicitud de trabajo.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acontecimiento en sitio por móvil</w:t>
            </w:r>
          </w:p>
          <w:p w:rsidR="00D9244B" w:rsidRPr="00F6299C" w:rsidRDefault="00D9244B" w:rsidP="00F6299C">
            <w:pPr>
              <w:rPr>
                <w:sz w:val="20"/>
                <w:szCs w:val="20"/>
              </w:rPr>
            </w:pPr>
            <w:r w:rsidRPr="00F6299C">
              <w:rPr>
                <w:i/>
                <w:sz w:val="20"/>
                <w:szCs w:val="20"/>
              </w:rPr>
              <w:t>Se registra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Modificar acontecimiento en sitio por móvil</w:t>
            </w:r>
          </w:p>
          <w:p w:rsidR="00D9244B" w:rsidRPr="00F6299C" w:rsidRDefault="00D9244B" w:rsidP="00F6299C">
            <w:pPr>
              <w:rPr>
                <w:sz w:val="20"/>
                <w:szCs w:val="20"/>
              </w:rPr>
            </w:pPr>
            <w:r w:rsidRPr="00F6299C">
              <w:rPr>
                <w:i/>
                <w:sz w:val="20"/>
                <w:szCs w:val="20"/>
              </w:rPr>
              <w:t>Se modifica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Borrar acontecimiento en sitio por móvil</w:t>
            </w:r>
          </w:p>
          <w:p w:rsidR="00D9244B" w:rsidRPr="00F6299C" w:rsidRDefault="00D9244B" w:rsidP="00F6299C">
            <w:pPr>
              <w:rPr>
                <w:sz w:val="20"/>
                <w:szCs w:val="20"/>
              </w:rPr>
            </w:pPr>
            <w:r w:rsidRPr="00F6299C">
              <w:rPr>
                <w:i/>
                <w:sz w:val="20"/>
                <w:szCs w:val="20"/>
              </w:rPr>
              <w:t>Se borra un acontecimiento que ocurrió en un sitio de una tarea de una solicitud de trabajo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solicitud t</w:t>
            </w:r>
            <w:r w:rsidR="00AF311C">
              <w:rPr>
                <w:sz w:val="20"/>
                <w:szCs w:val="20"/>
              </w:rPr>
              <w:t>area</w:t>
            </w:r>
          </w:p>
          <w:p w:rsidR="00D9244B" w:rsidRPr="00F6299C" w:rsidRDefault="00D9244B" w:rsidP="00F6299C">
            <w:pPr>
              <w:rPr>
                <w:i/>
                <w:sz w:val="20"/>
                <w:szCs w:val="20"/>
              </w:rPr>
            </w:pPr>
            <w:r w:rsidRPr="00F6299C">
              <w:rPr>
                <w:i/>
                <w:sz w:val="20"/>
                <w:szCs w:val="20"/>
              </w:rPr>
              <w:t>Se actualiza el progreso de una solicitud de trabajo.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Solicitar viáticos</w:t>
            </w:r>
          </w:p>
          <w:p w:rsidR="00D9244B" w:rsidRPr="00F6299C" w:rsidRDefault="00D9244B" w:rsidP="00F6299C">
            <w:pPr>
              <w:rPr>
                <w:i/>
                <w:sz w:val="20"/>
                <w:szCs w:val="20"/>
              </w:rPr>
            </w:pPr>
            <w:r w:rsidRPr="00F6299C">
              <w:rPr>
                <w:i/>
                <w:sz w:val="20"/>
                <w:szCs w:val="20"/>
              </w:rPr>
              <w:t xml:space="preserve">Se registra una solicitud de viáticos para una </w:t>
            </w:r>
            <w:r w:rsidR="0077075E">
              <w:rPr>
                <w:i/>
                <w:sz w:val="20"/>
                <w:szCs w:val="20"/>
              </w:rPr>
              <w:t>cuadrilla</w:t>
            </w:r>
            <w:r w:rsidRPr="00F6299C">
              <w:rPr>
                <w:i/>
                <w:sz w:val="20"/>
                <w:szCs w:val="20"/>
              </w:rPr>
              <w:t xml:space="preserve"> a administración.</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Asignar viáticos a </w:t>
            </w:r>
            <w:r w:rsidR="0077075E">
              <w:rPr>
                <w:sz w:val="20"/>
                <w:szCs w:val="20"/>
              </w:rPr>
              <w:t>cuadrilla</w:t>
            </w:r>
          </w:p>
          <w:p w:rsidR="00D9244B" w:rsidRPr="00F6299C" w:rsidRDefault="00D9244B" w:rsidP="00F6299C">
            <w:pPr>
              <w:rPr>
                <w:i/>
                <w:sz w:val="20"/>
                <w:szCs w:val="20"/>
              </w:rPr>
            </w:pPr>
            <w:r w:rsidRPr="00F6299C">
              <w:rPr>
                <w:i/>
                <w:sz w:val="20"/>
                <w:szCs w:val="20"/>
              </w:rPr>
              <w:t xml:space="preserve">Aprobado el viatico se lo asigna a la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entrega de herramientas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las herramientas de </w:t>
            </w:r>
            <w:proofErr w:type="spellStart"/>
            <w:r w:rsidRPr="00F6299C">
              <w:rPr>
                <w:i/>
                <w:sz w:val="20"/>
                <w:szCs w:val="20"/>
              </w:rPr>
              <w:t>Coming</w:t>
            </w:r>
            <w:proofErr w:type="spellEnd"/>
            <w:r w:rsidRPr="00F6299C">
              <w:rPr>
                <w:i/>
                <w:sz w:val="20"/>
                <w:szCs w:val="20"/>
              </w:rPr>
              <w:t xml:space="preserve"> S.A. que se han entregado a una </w:t>
            </w:r>
            <w:r w:rsidR="0077075E">
              <w:rPr>
                <w:i/>
                <w:sz w:val="20"/>
                <w:szCs w:val="20"/>
              </w:rPr>
              <w:t>cuadrilla</w:t>
            </w:r>
            <w:r w:rsidRPr="00F6299C">
              <w:rPr>
                <w:i/>
                <w:sz w:val="20"/>
                <w:szCs w:val="20"/>
              </w:rPr>
              <w:t xml:space="preserve"> para las tareas asignadas.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de herramientas de </w:t>
            </w:r>
            <w:r w:rsidR="0077075E">
              <w:rPr>
                <w:sz w:val="20"/>
                <w:szCs w:val="20"/>
              </w:rPr>
              <w:t>cuadrilla</w:t>
            </w:r>
          </w:p>
          <w:p w:rsidR="00D9244B" w:rsidRPr="00F6299C" w:rsidRDefault="00D9244B" w:rsidP="00F6299C">
            <w:pPr>
              <w:rPr>
                <w:i/>
                <w:sz w:val="20"/>
                <w:szCs w:val="20"/>
              </w:rPr>
            </w:pPr>
            <w:r w:rsidRPr="00F6299C">
              <w:rPr>
                <w:i/>
                <w:sz w:val="20"/>
                <w:szCs w:val="20"/>
              </w:rPr>
              <w:t>Se registra la devolución de las herramientas.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material </w:t>
            </w:r>
            <w:r w:rsidR="003752A5">
              <w:rPr>
                <w:sz w:val="20"/>
                <w:szCs w:val="20"/>
              </w:rPr>
              <w:t>entregado por cliente</w:t>
            </w:r>
            <w:r w:rsidR="003752A5" w:rsidRPr="00F6299C">
              <w:rPr>
                <w:sz w:val="20"/>
                <w:szCs w:val="20"/>
              </w:rPr>
              <w:t xml:space="preserve"> </w:t>
            </w:r>
            <w:r w:rsidR="003752A5">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el material que fue entregado por el cliente y que no se utilizo en las tareas.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Consultar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Consulta de material entregado por el cliente par las tareas y que no fue utilizado</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 xml:space="preserve">Registrar devolución material </w:t>
            </w:r>
            <w:r w:rsidR="003752A5">
              <w:rPr>
                <w:sz w:val="20"/>
                <w:szCs w:val="20"/>
              </w:rPr>
              <w:t>entregado por cliente</w:t>
            </w:r>
            <w:r w:rsidR="003752A5" w:rsidRPr="00F6299C">
              <w:rPr>
                <w:sz w:val="20"/>
                <w:szCs w:val="20"/>
              </w:rPr>
              <w:t xml:space="preserve"> </w:t>
            </w:r>
            <w:r w:rsidRPr="00F6299C">
              <w:rPr>
                <w:sz w:val="20"/>
                <w:szCs w:val="20"/>
              </w:rPr>
              <w:t>no usado</w:t>
            </w:r>
          </w:p>
          <w:p w:rsidR="00D9244B" w:rsidRPr="00F6299C" w:rsidRDefault="00D9244B" w:rsidP="00F6299C">
            <w:pPr>
              <w:rPr>
                <w:i/>
                <w:sz w:val="20"/>
                <w:szCs w:val="20"/>
              </w:rPr>
            </w:pPr>
            <w:r w:rsidRPr="00F6299C">
              <w:rPr>
                <w:i/>
                <w:sz w:val="20"/>
                <w:szCs w:val="20"/>
              </w:rPr>
              <w:t>Se registra la devolución de material no usado en las tareas al cliente</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w:t>
            </w:r>
            <w:r>
              <w:rPr>
                <w:sz w:val="20"/>
                <w:szCs w:val="20"/>
              </w:rPr>
              <w:t>solicitud de tarea a</w:t>
            </w:r>
            <w:r w:rsidRPr="00F6299C">
              <w:rPr>
                <w:sz w:val="20"/>
                <w:szCs w:val="20"/>
              </w:rPr>
              <w:t xml:space="preserve"> </w:t>
            </w:r>
            <w:r>
              <w:rPr>
                <w:sz w:val="20"/>
                <w:szCs w:val="20"/>
              </w:rPr>
              <w:t>cuadrilla</w:t>
            </w:r>
          </w:p>
          <w:p w:rsidR="00D9244B" w:rsidRPr="00F6299C" w:rsidRDefault="00D9244B" w:rsidP="00F6299C">
            <w:pPr>
              <w:rPr>
                <w:i/>
                <w:sz w:val="20"/>
                <w:szCs w:val="20"/>
              </w:rPr>
            </w:pPr>
            <w:r w:rsidRPr="00F6299C">
              <w:rPr>
                <w:i/>
                <w:sz w:val="20"/>
                <w:szCs w:val="20"/>
              </w:rPr>
              <w:t xml:space="preserve">Se asigna a la </w:t>
            </w:r>
            <w:r w:rsidR="0077075E">
              <w:rPr>
                <w:i/>
                <w:sz w:val="20"/>
                <w:szCs w:val="20"/>
              </w:rPr>
              <w:t>cuadrilla</w:t>
            </w:r>
            <w:r w:rsidRPr="00F6299C">
              <w:rPr>
                <w:i/>
                <w:sz w:val="20"/>
                <w:szCs w:val="20"/>
              </w:rPr>
              <w:t xml:space="preserve"> una tarea</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 xml:space="preserve">Asignar material </w:t>
            </w:r>
            <w:r w:rsidR="0063177C">
              <w:rPr>
                <w:sz w:val="20"/>
                <w:szCs w:val="20"/>
              </w:rPr>
              <w:t>entregado por cliente</w:t>
            </w:r>
            <w:r w:rsidR="0063177C" w:rsidRPr="00F6299C">
              <w:rPr>
                <w:sz w:val="20"/>
                <w:szCs w:val="20"/>
              </w:rPr>
              <w:t xml:space="preserve"> </w:t>
            </w:r>
            <w:r w:rsidRPr="00F6299C">
              <w:rPr>
                <w:sz w:val="20"/>
                <w:szCs w:val="20"/>
              </w:rPr>
              <w:t xml:space="preserve">a </w:t>
            </w:r>
            <w:r>
              <w:rPr>
                <w:sz w:val="20"/>
                <w:szCs w:val="20"/>
              </w:rPr>
              <w:t>solicitud de tarea</w:t>
            </w:r>
          </w:p>
          <w:p w:rsidR="00D9244B" w:rsidRPr="00F6299C" w:rsidRDefault="00D9244B" w:rsidP="00F6299C">
            <w:pPr>
              <w:rPr>
                <w:i/>
                <w:sz w:val="20"/>
                <w:szCs w:val="20"/>
              </w:rPr>
            </w:pPr>
            <w:r w:rsidRPr="00F6299C">
              <w:rPr>
                <w:i/>
                <w:sz w:val="20"/>
                <w:szCs w:val="20"/>
              </w:rPr>
              <w:t>Se asigna a la tarea el material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7E221D" w:rsidRPr="00F6299C" w:rsidRDefault="007E221D" w:rsidP="007E221D">
            <w:pPr>
              <w:rPr>
                <w:sz w:val="20"/>
                <w:szCs w:val="20"/>
              </w:rPr>
            </w:pPr>
            <w:r w:rsidRPr="00F6299C">
              <w:rPr>
                <w:sz w:val="20"/>
                <w:szCs w:val="20"/>
              </w:rPr>
              <w:t>Asignar equipo</w:t>
            </w:r>
            <w:r w:rsidR="008707D3">
              <w:rPr>
                <w:sz w:val="20"/>
                <w:szCs w:val="20"/>
              </w:rPr>
              <w:t xml:space="preserve"> entregado por cliente</w:t>
            </w:r>
            <w:r w:rsidRPr="00F6299C">
              <w:rPr>
                <w:sz w:val="20"/>
                <w:szCs w:val="20"/>
              </w:rPr>
              <w:t xml:space="preserve"> a </w:t>
            </w:r>
            <w:r>
              <w:rPr>
                <w:sz w:val="20"/>
                <w:szCs w:val="20"/>
              </w:rPr>
              <w:t>solicitud de tarea</w:t>
            </w:r>
          </w:p>
          <w:p w:rsidR="00D9244B" w:rsidRPr="00F6299C" w:rsidRDefault="00D9244B" w:rsidP="00F6299C">
            <w:pPr>
              <w:rPr>
                <w:i/>
                <w:sz w:val="20"/>
                <w:szCs w:val="20"/>
              </w:rPr>
            </w:pPr>
            <w:r w:rsidRPr="00F6299C">
              <w:rPr>
                <w:i/>
                <w:sz w:val="20"/>
                <w:szCs w:val="20"/>
              </w:rPr>
              <w:t>Se asigna a la tarea el equipo que entrego el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595AB1" w:rsidP="00931218">
            <w:pPr>
              <w:rPr>
                <w:i/>
                <w:sz w:val="20"/>
                <w:szCs w:val="20"/>
              </w:rPr>
            </w:pPr>
            <w:r>
              <w:rPr>
                <w:sz w:val="20"/>
                <w:szCs w:val="20"/>
              </w:rPr>
              <w:t>Registrar documento</w:t>
            </w:r>
            <w:r w:rsidRPr="00F6299C">
              <w:rPr>
                <w:sz w:val="20"/>
                <w:szCs w:val="20"/>
              </w:rPr>
              <w:t xml:space="preserve"> de </w:t>
            </w:r>
            <w:r>
              <w:rPr>
                <w:sz w:val="20"/>
                <w:szCs w:val="20"/>
              </w:rPr>
              <w:t>solicitud de t</w:t>
            </w:r>
            <w:r w:rsidR="00931218">
              <w:rPr>
                <w:sz w:val="20"/>
                <w:szCs w:val="20"/>
              </w:rPr>
              <w:t>area</w:t>
            </w:r>
            <w:r w:rsidRPr="00F6299C">
              <w:rPr>
                <w:i/>
                <w:sz w:val="20"/>
                <w:szCs w:val="20"/>
              </w:rPr>
              <w:t xml:space="preserve"> </w:t>
            </w:r>
            <w:r>
              <w:rPr>
                <w:i/>
                <w:sz w:val="20"/>
                <w:szCs w:val="20"/>
              </w:rPr>
              <w:br/>
            </w:r>
            <w:r w:rsidR="00D9244B" w:rsidRPr="00F6299C">
              <w:rPr>
                <w:i/>
                <w:sz w:val="20"/>
                <w:szCs w:val="20"/>
              </w:rPr>
              <w:t>Los documentos pre y pos obra: doc</w:t>
            </w:r>
            <w:r w:rsidR="00FD0981">
              <w:rPr>
                <w:i/>
                <w:sz w:val="20"/>
                <w:szCs w:val="20"/>
              </w:rPr>
              <w:t>umento</w:t>
            </w:r>
            <w:r w:rsidR="00D9244B" w:rsidRPr="00F6299C">
              <w:rPr>
                <w:i/>
                <w:sz w:val="20"/>
                <w:szCs w:val="20"/>
              </w:rPr>
              <w:t xml:space="preserve"> de </w:t>
            </w:r>
            <w:r w:rsidR="00FD0981" w:rsidRPr="00F6299C">
              <w:rPr>
                <w:i/>
                <w:sz w:val="20"/>
                <w:szCs w:val="20"/>
              </w:rPr>
              <w:t>ing</w:t>
            </w:r>
            <w:r w:rsidR="00FD0981">
              <w:rPr>
                <w:i/>
                <w:sz w:val="20"/>
                <w:szCs w:val="20"/>
              </w:rPr>
              <w:t>eniería</w:t>
            </w:r>
            <w:r w:rsidR="00D9244B"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estado documentos de proyecto</w:t>
            </w:r>
          </w:p>
          <w:p w:rsidR="00D9244B" w:rsidRPr="00F6299C" w:rsidRDefault="00D9244B" w:rsidP="00F6299C">
            <w:pPr>
              <w:rPr>
                <w:i/>
                <w:sz w:val="20"/>
                <w:szCs w:val="20"/>
              </w:rPr>
            </w:pPr>
            <w:r w:rsidRPr="00F6299C">
              <w:rPr>
                <w:i/>
                <w:sz w:val="20"/>
                <w:szCs w:val="20"/>
              </w:rPr>
              <w:t>Se actualiza el estado de documentos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w:t>
            </w:r>
          </w:p>
          <w:p w:rsidR="00D9244B" w:rsidRPr="00F6299C" w:rsidRDefault="00D9244B" w:rsidP="00F6299C">
            <w:pPr>
              <w:rPr>
                <w:i/>
                <w:sz w:val="20"/>
                <w:szCs w:val="20"/>
              </w:rPr>
            </w:pPr>
            <w:r w:rsidRPr="00F6299C">
              <w:rPr>
                <w:i/>
                <w:sz w:val="20"/>
                <w:szCs w:val="20"/>
              </w:rPr>
              <w:t>Se actualiza el estado de una tarea que a su vez puede actualizar el estado de una solicitud de tarea y del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Actualizar progreso tarea por móvil</w:t>
            </w:r>
          </w:p>
          <w:p w:rsidR="00D9244B" w:rsidRPr="00F6299C" w:rsidRDefault="00D9244B" w:rsidP="00F6299C">
            <w:pPr>
              <w:rPr>
                <w:sz w:val="20"/>
                <w:szCs w:val="20"/>
              </w:rPr>
            </w:pPr>
            <w:r w:rsidRPr="00F6299C">
              <w:rPr>
                <w:i/>
                <w:sz w:val="20"/>
                <w:szCs w:val="20"/>
              </w:rPr>
              <w:t>Se actualiza el estado de una tarea que a su vez puede actualizar el estado de una solicitud de tarea y del proyecto desde un dispositivo móvil.</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Proyectos</w:t>
            </w:r>
          </w:p>
        </w:tc>
        <w:tc>
          <w:tcPr>
            <w:tcW w:w="4547" w:type="dxa"/>
          </w:tcPr>
          <w:p w:rsidR="00D9244B" w:rsidRPr="00F6299C" w:rsidRDefault="00D9244B" w:rsidP="00F6299C">
            <w:pPr>
              <w:rPr>
                <w:sz w:val="20"/>
                <w:szCs w:val="20"/>
              </w:rPr>
            </w:pPr>
            <w:r w:rsidRPr="00F6299C">
              <w:rPr>
                <w:sz w:val="20"/>
                <w:szCs w:val="20"/>
              </w:rPr>
              <w:t>Registrar material entregado por el cliente</w:t>
            </w:r>
          </w:p>
          <w:p w:rsidR="00D9244B" w:rsidRPr="00F6299C" w:rsidRDefault="00D9244B" w:rsidP="00F6299C">
            <w:pPr>
              <w:rPr>
                <w:i/>
                <w:sz w:val="20"/>
                <w:szCs w:val="20"/>
              </w:rPr>
            </w:pPr>
            <w:r w:rsidRPr="00F6299C">
              <w:rPr>
                <w:i/>
                <w:sz w:val="20"/>
                <w:szCs w:val="20"/>
              </w:rPr>
              <w:t>Material que es entregado por un cliente para la tarea.</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personas</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 xml:space="preserve">Gestionar </w:t>
            </w:r>
            <w:r w:rsidR="0077075E">
              <w:rPr>
                <w:sz w:val="20"/>
                <w:szCs w:val="20"/>
              </w:rPr>
              <w:t>cuadrilla</w:t>
            </w:r>
          </w:p>
          <w:p w:rsidR="00D9244B" w:rsidRPr="00F6299C" w:rsidRDefault="00D9244B" w:rsidP="00F6299C">
            <w:pPr>
              <w:rPr>
                <w:i/>
                <w:sz w:val="20"/>
                <w:szCs w:val="20"/>
              </w:rPr>
            </w:pPr>
            <w:r w:rsidRPr="00F6299C">
              <w:rPr>
                <w:i/>
                <w:sz w:val="20"/>
                <w:szCs w:val="20"/>
              </w:rPr>
              <w:t xml:space="preserve">Crear, Consultar, modificar y borrar Los crear y modificar también asignan personas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cliente</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herramienta</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equipo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sitio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tipo documentación</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permiso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Iniciar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Cerrar sesión</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Soporte</w:t>
            </w:r>
          </w:p>
        </w:tc>
        <w:tc>
          <w:tcPr>
            <w:tcW w:w="4547" w:type="dxa"/>
          </w:tcPr>
          <w:p w:rsidR="00D9244B" w:rsidRPr="00F6299C" w:rsidRDefault="00D9244B" w:rsidP="00F6299C">
            <w:pPr>
              <w:rPr>
                <w:sz w:val="20"/>
                <w:szCs w:val="20"/>
              </w:rPr>
            </w:pPr>
            <w:r w:rsidRPr="00F6299C">
              <w:rPr>
                <w:sz w:val="20"/>
                <w:szCs w:val="20"/>
              </w:rPr>
              <w:t>Gestionar usuario</w:t>
            </w:r>
          </w:p>
          <w:p w:rsidR="00D9244B" w:rsidRPr="00F6299C" w:rsidRDefault="00D9244B" w:rsidP="00F6299C">
            <w:pPr>
              <w:rPr>
                <w:sz w:val="20"/>
                <w:szCs w:val="20"/>
              </w:rPr>
            </w:pPr>
            <w:r w:rsidRPr="00F6299C">
              <w:rPr>
                <w:i/>
                <w:sz w:val="20"/>
                <w:szCs w:val="20"/>
              </w:rPr>
              <w:t>Crear, consultar, modificar y borrar.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p w:rsidR="00D9244B" w:rsidRPr="00F6299C" w:rsidRDefault="00D9244B" w:rsidP="00F6299C">
            <w:pPr>
              <w:rPr>
                <w:sz w:val="20"/>
                <w:szCs w:val="20"/>
              </w:rPr>
            </w:pP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proyecto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i/>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solicitudes de trabajo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tareas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documentación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 gráficos.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acontecimientos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lastRenderedPageBreak/>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lastRenderedPageBreak/>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materiales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Reportes</w:t>
            </w:r>
          </w:p>
        </w:tc>
        <w:tc>
          <w:tcPr>
            <w:tcW w:w="4547" w:type="dxa"/>
          </w:tcPr>
          <w:p w:rsidR="00D9244B" w:rsidRPr="00F6299C" w:rsidRDefault="00D9244B" w:rsidP="00F6299C">
            <w:pPr>
              <w:rPr>
                <w:sz w:val="20"/>
                <w:szCs w:val="20"/>
              </w:rPr>
            </w:pPr>
            <w:r w:rsidRPr="00F6299C">
              <w:rPr>
                <w:sz w:val="20"/>
                <w:szCs w:val="20"/>
              </w:rPr>
              <w:t>Generar reporte de equipos de clientes por filtros</w:t>
            </w:r>
          </w:p>
          <w:p w:rsidR="00D9244B" w:rsidRPr="00F6299C" w:rsidRDefault="00D9244B" w:rsidP="00F6299C">
            <w:pPr>
              <w:rPr>
                <w:i/>
                <w:sz w:val="20"/>
                <w:szCs w:val="20"/>
              </w:rPr>
            </w:pPr>
            <w:r w:rsidRPr="00F6299C">
              <w:rPr>
                <w:i/>
                <w:sz w:val="20"/>
                <w:szCs w:val="20"/>
              </w:rPr>
              <w:t>Filtros: según atributos públicos de la entidad.</w:t>
            </w:r>
          </w:p>
          <w:p w:rsidR="00D9244B" w:rsidRPr="00F6299C" w:rsidRDefault="00D9244B" w:rsidP="00F6299C">
            <w:pPr>
              <w:rPr>
                <w:sz w:val="20"/>
                <w:szCs w:val="20"/>
              </w:rPr>
            </w:pPr>
            <w:r w:rsidRPr="00F6299C">
              <w:rPr>
                <w:i/>
                <w:sz w:val="20"/>
                <w:szCs w:val="20"/>
              </w:rPr>
              <w:t xml:space="preserve">Visualización: pantalla, </w:t>
            </w:r>
            <w:proofErr w:type="spellStart"/>
            <w:r w:rsidRPr="00F6299C">
              <w:rPr>
                <w:i/>
                <w:sz w:val="20"/>
                <w:szCs w:val="20"/>
              </w:rPr>
              <w:t>pdf</w:t>
            </w:r>
            <w:proofErr w:type="spellEnd"/>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Aprobar solicitud viáticos</w:t>
            </w:r>
          </w:p>
          <w:p w:rsidR="00D9244B" w:rsidRPr="00F6299C" w:rsidRDefault="00D9244B" w:rsidP="00F6299C">
            <w:pPr>
              <w:rPr>
                <w:i/>
                <w:sz w:val="20"/>
                <w:szCs w:val="20"/>
              </w:rPr>
            </w:pPr>
            <w:r w:rsidRPr="00F6299C">
              <w:rPr>
                <w:i/>
                <w:sz w:val="20"/>
                <w:szCs w:val="20"/>
              </w:rPr>
              <w:t>Se aprueba la solicitud de viáticos y se notifica de su aprobación al solicitante.</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cobro de sitio</w:t>
            </w:r>
          </w:p>
          <w:p w:rsidR="00D9244B" w:rsidRPr="00F6299C" w:rsidRDefault="00D9244B" w:rsidP="00F6299C">
            <w:pPr>
              <w:rPr>
                <w:i/>
                <w:sz w:val="20"/>
                <w:szCs w:val="20"/>
              </w:rPr>
            </w:pPr>
            <w:r w:rsidRPr="00F6299C">
              <w:rPr>
                <w:i/>
                <w:sz w:val="20"/>
                <w:szCs w:val="20"/>
              </w:rPr>
              <w:t>Se registra en monto cobrado por el sitio.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Registrar pago a </w:t>
            </w:r>
            <w:r w:rsidR="0077075E">
              <w:rPr>
                <w:sz w:val="20"/>
                <w:szCs w:val="20"/>
              </w:rPr>
              <w:t>cuadrilla</w:t>
            </w:r>
          </w:p>
          <w:p w:rsidR="00D9244B" w:rsidRPr="00F6299C" w:rsidRDefault="00D9244B" w:rsidP="00F6299C">
            <w:pPr>
              <w:rPr>
                <w:i/>
                <w:sz w:val="20"/>
                <w:szCs w:val="20"/>
              </w:rPr>
            </w:pPr>
            <w:r w:rsidRPr="00F6299C">
              <w:rPr>
                <w:i/>
                <w:sz w:val="20"/>
                <w:szCs w:val="20"/>
              </w:rPr>
              <w:t xml:space="preserve">Se registra un pago a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Media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8B1D6E" w:rsidP="00F6299C">
            <w:pPr>
              <w:rPr>
                <w:sz w:val="20"/>
                <w:szCs w:val="20"/>
              </w:rPr>
            </w:pPr>
            <w:r w:rsidRPr="00F6299C">
              <w:rPr>
                <w:sz w:val="20"/>
                <w:szCs w:val="20"/>
              </w:rPr>
              <w:t>Registrar documento</w:t>
            </w:r>
            <w:r>
              <w:rPr>
                <w:sz w:val="20"/>
                <w:szCs w:val="20"/>
              </w:rPr>
              <w:t xml:space="preserve"> de integrante de cuadrilla</w:t>
            </w:r>
          </w:p>
          <w:p w:rsidR="00D9244B" w:rsidRPr="00F6299C" w:rsidRDefault="00D9244B" w:rsidP="00F6299C">
            <w:pPr>
              <w:rPr>
                <w:i/>
                <w:sz w:val="20"/>
                <w:szCs w:val="20"/>
              </w:rPr>
            </w:pPr>
            <w:r w:rsidRPr="00F6299C">
              <w:rPr>
                <w:i/>
                <w:sz w:val="20"/>
                <w:szCs w:val="20"/>
              </w:rPr>
              <w:t xml:space="preserve">Se registran los documentos necesarios para las </w:t>
            </w:r>
            <w:r w:rsidR="0077075E">
              <w:rPr>
                <w:i/>
                <w:sz w:val="20"/>
                <w:szCs w:val="20"/>
              </w:rPr>
              <w:t>cuadrilla</w:t>
            </w:r>
            <w:r w:rsidRPr="00F6299C">
              <w:rPr>
                <w:i/>
                <w:sz w:val="20"/>
                <w:szCs w:val="20"/>
              </w:rPr>
              <w:t>s con sus fechas de vencimientos.</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Enviar documento de </w:t>
            </w:r>
            <w:r w:rsidR="0077075E">
              <w:rPr>
                <w:sz w:val="20"/>
                <w:szCs w:val="20"/>
              </w:rPr>
              <w:t>cuadrilla</w:t>
            </w:r>
            <w:r w:rsidRPr="00F6299C">
              <w:rPr>
                <w:sz w:val="20"/>
                <w:szCs w:val="20"/>
              </w:rPr>
              <w:t xml:space="preserve"> a cliente</w:t>
            </w:r>
          </w:p>
          <w:p w:rsidR="00D9244B" w:rsidRPr="00F6299C" w:rsidRDefault="00D9244B" w:rsidP="00F6299C">
            <w:pPr>
              <w:rPr>
                <w:i/>
                <w:sz w:val="20"/>
                <w:szCs w:val="20"/>
              </w:rPr>
            </w:pPr>
            <w:r w:rsidRPr="00F6299C">
              <w:rPr>
                <w:i/>
                <w:sz w:val="20"/>
                <w:szCs w:val="20"/>
              </w:rPr>
              <w:t xml:space="preserve">Se envía la documentación de las </w:t>
            </w:r>
            <w:r w:rsidR="0077075E">
              <w:rPr>
                <w:i/>
                <w:sz w:val="20"/>
                <w:szCs w:val="20"/>
              </w:rPr>
              <w:t>cuadrilla</w:t>
            </w:r>
            <w:r w:rsidRPr="00F6299C">
              <w:rPr>
                <w:i/>
                <w:sz w:val="20"/>
                <w:szCs w:val="20"/>
              </w:rPr>
              <w:t>s a un cliente.</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 xml:space="preserve">Actualizar estado de documentación de </w:t>
            </w:r>
            <w:r w:rsidR="0077075E">
              <w:rPr>
                <w:sz w:val="20"/>
                <w:szCs w:val="20"/>
              </w:rPr>
              <w:t>cuadrilla</w:t>
            </w:r>
          </w:p>
          <w:p w:rsidR="00D9244B" w:rsidRPr="00F6299C" w:rsidRDefault="00D9244B" w:rsidP="00F6299C">
            <w:pPr>
              <w:rPr>
                <w:i/>
                <w:sz w:val="20"/>
                <w:szCs w:val="20"/>
              </w:rPr>
            </w:pPr>
            <w:r w:rsidRPr="00F6299C">
              <w:rPr>
                <w:i/>
                <w:sz w:val="20"/>
                <w:szCs w:val="20"/>
              </w:rPr>
              <w:t xml:space="preserve">Se actualiza el estado de la documentación de </w:t>
            </w:r>
            <w:r w:rsidR="0077075E">
              <w:rPr>
                <w:i/>
                <w:sz w:val="20"/>
                <w:szCs w:val="20"/>
              </w:rPr>
              <w:t>cuadrilla</w:t>
            </w:r>
            <w:r w:rsidRPr="00F6299C">
              <w:rPr>
                <w:i/>
                <w:sz w:val="20"/>
                <w:szCs w:val="20"/>
              </w:rPr>
              <w:t>.</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Enviar documentos de proyecto a cliente</w:t>
            </w:r>
          </w:p>
          <w:p w:rsidR="00D9244B" w:rsidRPr="00F6299C" w:rsidRDefault="00D9244B" w:rsidP="00F6299C">
            <w:pPr>
              <w:rPr>
                <w:i/>
                <w:sz w:val="20"/>
                <w:szCs w:val="20"/>
              </w:rPr>
            </w:pPr>
            <w:r w:rsidRPr="00F6299C">
              <w:rPr>
                <w:i/>
                <w:sz w:val="20"/>
                <w:szCs w:val="20"/>
              </w:rPr>
              <w:t>Se envían a un sitio el/ los documento/s de proyecto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cao y protocolo)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documento de proyecto</w:t>
            </w:r>
          </w:p>
          <w:p w:rsidR="00D9244B" w:rsidRPr="00F6299C" w:rsidRDefault="00D9244B" w:rsidP="00F6299C">
            <w:pPr>
              <w:rPr>
                <w:sz w:val="20"/>
                <w:szCs w:val="20"/>
              </w:rPr>
            </w:pPr>
            <w:r w:rsidRPr="00F6299C">
              <w:rPr>
                <w:i/>
                <w:sz w:val="20"/>
                <w:szCs w:val="20"/>
              </w:rPr>
              <w:t>Se actualiza el estado de la documentación de proyecto.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Registrar permiso de acceso</w:t>
            </w:r>
          </w:p>
          <w:p w:rsidR="00D9244B" w:rsidRPr="00F6299C" w:rsidRDefault="00D9244B" w:rsidP="00F6299C">
            <w:pPr>
              <w:rPr>
                <w:sz w:val="20"/>
                <w:szCs w:val="20"/>
              </w:rPr>
            </w:pPr>
            <w:r w:rsidRPr="00F6299C">
              <w:rPr>
                <w:i/>
                <w:sz w:val="20"/>
                <w:szCs w:val="20"/>
              </w:rPr>
              <w:t>Se registra un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Administración</w:t>
            </w:r>
          </w:p>
        </w:tc>
        <w:tc>
          <w:tcPr>
            <w:tcW w:w="4547" w:type="dxa"/>
          </w:tcPr>
          <w:p w:rsidR="00D9244B" w:rsidRPr="00F6299C" w:rsidRDefault="00D9244B" w:rsidP="00F6299C">
            <w:pPr>
              <w:rPr>
                <w:sz w:val="20"/>
                <w:szCs w:val="20"/>
              </w:rPr>
            </w:pPr>
            <w:r w:rsidRPr="00F6299C">
              <w:rPr>
                <w:sz w:val="20"/>
                <w:szCs w:val="20"/>
              </w:rPr>
              <w:t>Actualizar estado permiso de acceso</w:t>
            </w:r>
          </w:p>
          <w:p w:rsidR="00D9244B" w:rsidRPr="00F6299C" w:rsidRDefault="00D9244B" w:rsidP="00F6299C">
            <w:pPr>
              <w:rPr>
                <w:sz w:val="20"/>
                <w:szCs w:val="20"/>
              </w:rPr>
            </w:pPr>
            <w:r w:rsidRPr="00F6299C">
              <w:rPr>
                <w:i/>
                <w:sz w:val="20"/>
                <w:szCs w:val="20"/>
              </w:rPr>
              <w:t>Se actualiza el estado del permiso de acceso.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Baja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por vencer</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permiso de acceso vencido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próximo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vencimiento documento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herramientas no devueltas</w:t>
            </w:r>
          </w:p>
          <w:p w:rsidR="00D9244B" w:rsidRPr="00F6299C" w:rsidRDefault="00D9244B" w:rsidP="00F6299C">
            <w:pPr>
              <w:rPr>
                <w:i/>
                <w:sz w:val="20"/>
                <w:szCs w:val="20"/>
              </w:rPr>
            </w:pPr>
            <w:r w:rsidRPr="00F6299C">
              <w:rPr>
                <w:i/>
                <w:sz w:val="20"/>
                <w:szCs w:val="20"/>
              </w:rPr>
              <w:t>Se emite una notificación cuando  un sitio esta  terminados y las herramientas para hacer las tareas no han sido devueltos.</w:t>
            </w:r>
          </w:p>
        </w:tc>
        <w:tc>
          <w:tcPr>
            <w:tcW w:w="992" w:type="dxa"/>
          </w:tcPr>
          <w:p w:rsidR="00D9244B" w:rsidRPr="00F6299C" w:rsidRDefault="00D9244B" w:rsidP="00F6299C">
            <w:pPr>
              <w:rPr>
                <w:sz w:val="20"/>
                <w:szCs w:val="20"/>
              </w:rPr>
            </w:pPr>
            <w:r w:rsidRPr="00F6299C">
              <w:rPr>
                <w:sz w:val="20"/>
                <w:szCs w:val="20"/>
              </w:rPr>
              <w:t>Baja</w:t>
            </w:r>
          </w:p>
        </w:tc>
        <w:tc>
          <w:tcPr>
            <w:tcW w:w="1276" w:type="dxa"/>
          </w:tcPr>
          <w:p w:rsidR="00D9244B" w:rsidRPr="00F6299C" w:rsidRDefault="00D9244B" w:rsidP="00F6299C">
            <w:pPr>
              <w:rPr>
                <w:sz w:val="20"/>
                <w:szCs w:val="20"/>
              </w:rPr>
            </w:pPr>
            <w:r w:rsidRPr="00F6299C">
              <w:rPr>
                <w:sz w:val="20"/>
                <w:szCs w:val="20"/>
              </w:rPr>
              <w:t>Media</w:t>
            </w:r>
          </w:p>
        </w:tc>
      </w:tr>
      <w:tr w:rsidR="00D9244B" w:rsidRPr="00F6299C" w:rsidTr="00F6299C">
        <w:tc>
          <w:tcPr>
            <w:tcW w:w="817" w:type="dxa"/>
          </w:tcPr>
          <w:p w:rsidR="00D9244B" w:rsidRPr="00F6299C" w:rsidRDefault="00D9244B" w:rsidP="00F6299C">
            <w:pPr>
              <w:pStyle w:val="Prrafodelista"/>
              <w:numPr>
                <w:ilvl w:val="0"/>
                <w:numId w:val="1"/>
              </w:numPr>
              <w:jc w:val="center"/>
              <w:rPr>
                <w:sz w:val="20"/>
                <w:szCs w:val="20"/>
              </w:rPr>
            </w:pPr>
          </w:p>
        </w:tc>
        <w:tc>
          <w:tcPr>
            <w:tcW w:w="1559" w:type="dxa"/>
          </w:tcPr>
          <w:p w:rsidR="00D9244B" w:rsidRPr="00F6299C" w:rsidRDefault="00D9244B" w:rsidP="00F6299C">
            <w:pPr>
              <w:rPr>
                <w:sz w:val="20"/>
                <w:szCs w:val="20"/>
              </w:rPr>
            </w:pPr>
            <w:r w:rsidRPr="00F6299C">
              <w:rPr>
                <w:sz w:val="20"/>
                <w:szCs w:val="20"/>
              </w:rPr>
              <w:t>Notificaciones</w:t>
            </w:r>
          </w:p>
        </w:tc>
        <w:tc>
          <w:tcPr>
            <w:tcW w:w="4547" w:type="dxa"/>
          </w:tcPr>
          <w:p w:rsidR="00D9244B" w:rsidRPr="00F6299C" w:rsidRDefault="00D9244B" w:rsidP="00F6299C">
            <w:pPr>
              <w:rPr>
                <w:sz w:val="20"/>
                <w:szCs w:val="20"/>
              </w:rPr>
            </w:pPr>
            <w:r w:rsidRPr="00F6299C">
              <w:rPr>
                <w:sz w:val="20"/>
                <w:szCs w:val="20"/>
              </w:rPr>
              <w:t>Notificar sitio apto para cobrar a cliente</w:t>
            </w:r>
          </w:p>
          <w:p w:rsidR="00D9244B" w:rsidRPr="00F6299C" w:rsidRDefault="00D9244B" w:rsidP="00F6299C">
            <w:pPr>
              <w:rPr>
                <w:i/>
                <w:sz w:val="20"/>
                <w:szCs w:val="20"/>
              </w:rPr>
            </w:pPr>
            <w:r w:rsidRPr="00F6299C">
              <w:rPr>
                <w:i/>
                <w:sz w:val="20"/>
                <w:szCs w:val="20"/>
              </w:rPr>
              <w:t xml:space="preserve">Un sitio </w:t>
            </w:r>
            <w:proofErr w:type="spellStart"/>
            <w:r w:rsidRPr="00F6299C">
              <w:rPr>
                <w:i/>
                <w:sz w:val="20"/>
                <w:szCs w:val="20"/>
              </w:rPr>
              <w:t>esta</w:t>
            </w:r>
            <w:proofErr w:type="spellEnd"/>
            <w:r w:rsidRPr="00F6299C">
              <w:rPr>
                <w:i/>
                <w:sz w:val="20"/>
                <w:szCs w:val="20"/>
              </w:rPr>
              <w:t xml:space="preserve"> apto para cobrar según lo convenido con el cliente. Pero siempre que están todas las tareas de un sitio listas, </w:t>
            </w:r>
            <w:proofErr w:type="spellStart"/>
            <w:r w:rsidRPr="00F6299C">
              <w:rPr>
                <w:i/>
                <w:sz w:val="20"/>
                <w:szCs w:val="20"/>
              </w:rPr>
              <w:t>doc</w:t>
            </w:r>
            <w:proofErr w:type="spellEnd"/>
            <w:r w:rsidRPr="00F6299C">
              <w:rPr>
                <w:i/>
                <w:sz w:val="20"/>
                <w:szCs w:val="20"/>
              </w:rPr>
              <w:t xml:space="preserve"> de </w:t>
            </w:r>
            <w:proofErr w:type="spellStart"/>
            <w:r w:rsidRPr="00F6299C">
              <w:rPr>
                <w:i/>
                <w:sz w:val="20"/>
                <w:szCs w:val="20"/>
              </w:rPr>
              <w:t>ing</w:t>
            </w:r>
            <w:proofErr w:type="spellEnd"/>
            <w:r w:rsidRPr="00F6299C">
              <w:rPr>
                <w:i/>
                <w:sz w:val="20"/>
                <w:szCs w:val="20"/>
              </w:rPr>
              <w:t xml:space="preserve"> listo, CAO listo y protocolo listo.</w:t>
            </w:r>
          </w:p>
        </w:tc>
        <w:tc>
          <w:tcPr>
            <w:tcW w:w="992" w:type="dxa"/>
          </w:tcPr>
          <w:p w:rsidR="00D9244B" w:rsidRPr="00F6299C" w:rsidRDefault="00D9244B" w:rsidP="00F6299C">
            <w:pPr>
              <w:rPr>
                <w:sz w:val="20"/>
                <w:szCs w:val="20"/>
              </w:rPr>
            </w:pPr>
            <w:r w:rsidRPr="00F6299C">
              <w:rPr>
                <w:sz w:val="20"/>
                <w:szCs w:val="20"/>
              </w:rPr>
              <w:t>Alta</w:t>
            </w:r>
          </w:p>
        </w:tc>
        <w:tc>
          <w:tcPr>
            <w:tcW w:w="1276" w:type="dxa"/>
          </w:tcPr>
          <w:p w:rsidR="00D9244B" w:rsidRPr="00F6299C" w:rsidRDefault="00D9244B" w:rsidP="00F6299C">
            <w:pPr>
              <w:rPr>
                <w:sz w:val="20"/>
                <w:szCs w:val="20"/>
              </w:rPr>
            </w:pPr>
            <w:r w:rsidRPr="00F6299C">
              <w:rPr>
                <w:sz w:val="20"/>
                <w:szCs w:val="20"/>
              </w:rPr>
              <w:t>Alta</w:t>
            </w:r>
          </w:p>
        </w:tc>
      </w:tr>
      <w:tr w:rsidR="00A6434E" w:rsidRPr="00F6299C" w:rsidTr="00F6299C">
        <w:tc>
          <w:tcPr>
            <w:tcW w:w="817" w:type="dxa"/>
          </w:tcPr>
          <w:p w:rsidR="00A6434E" w:rsidRPr="00F6299C" w:rsidRDefault="00A6434E" w:rsidP="00F6299C">
            <w:pPr>
              <w:pStyle w:val="Prrafodelista"/>
              <w:numPr>
                <w:ilvl w:val="0"/>
                <w:numId w:val="1"/>
              </w:numPr>
              <w:jc w:val="center"/>
              <w:rPr>
                <w:sz w:val="20"/>
                <w:szCs w:val="20"/>
              </w:rPr>
            </w:pPr>
          </w:p>
        </w:tc>
        <w:tc>
          <w:tcPr>
            <w:tcW w:w="1559" w:type="dxa"/>
          </w:tcPr>
          <w:p w:rsidR="00A6434E" w:rsidRPr="00F6299C" w:rsidRDefault="00A6434E" w:rsidP="00F6299C">
            <w:pPr>
              <w:rPr>
                <w:sz w:val="20"/>
                <w:szCs w:val="20"/>
              </w:rPr>
            </w:pPr>
            <w:r>
              <w:rPr>
                <w:sz w:val="20"/>
                <w:szCs w:val="20"/>
              </w:rPr>
              <w:t>Proyectos</w:t>
            </w:r>
          </w:p>
        </w:tc>
        <w:tc>
          <w:tcPr>
            <w:tcW w:w="4547" w:type="dxa"/>
          </w:tcPr>
          <w:p w:rsidR="00A6434E" w:rsidRDefault="00A6434E" w:rsidP="00F6299C">
            <w:pPr>
              <w:rPr>
                <w:sz w:val="20"/>
                <w:szCs w:val="20"/>
              </w:rPr>
            </w:pPr>
            <w:r>
              <w:rPr>
                <w:sz w:val="20"/>
                <w:szCs w:val="20"/>
              </w:rPr>
              <w:t>Seleccionar proyecto a gestionar</w:t>
            </w:r>
          </w:p>
          <w:p w:rsidR="0044174D" w:rsidRPr="0044174D" w:rsidRDefault="0044174D" w:rsidP="00F6299C">
            <w:pPr>
              <w:rPr>
                <w:i/>
                <w:sz w:val="20"/>
                <w:szCs w:val="20"/>
              </w:rPr>
            </w:pPr>
            <w:r>
              <w:rPr>
                <w:i/>
                <w:sz w:val="20"/>
                <w:szCs w:val="20"/>
              </w:rPr>
              <w:t>Se selecciona un proyecto con el cual trabajar.</w:t>
            </w:r>
          </w:p>
        </w:tc>
        <w:tc>
          <w:tcPr>
            <w:tcW w:w="992" w:type="dxa"/>
          </w:tcPr>
          <w:p w:rsidR="00A6434E" w:rsidRPr="00F6299C" w:rsidRDefault="00A6434E" w:rsidP="00F6299C">
            <w:pPr>
              <w:rPr>
                <w:sz w:val="20"/>
                <w:szCs w:val="20"/>
              </w:rPr>
            </w:pPr>
            <w:r>
              <w:rPr>
                <w:sz w:val="20"/>
                <w:szCs w:val="20"/>
              </w:rPr>
              <w:t>Alta</w:t>
            </w:r>
          </w:p>
        </w:tc>
        <w:tc>
          <w:tcPr>
            <w:tcW w:w="1276" w:type="dxa"/>
          </w:tcPr>
          <w:p w:rsidR="00A6434E" w:rsidRPr="00F6299C" w:rsidRDefault="00A6434E" w:rsidP="00F6299C">
            <w:pPr>
              <w:rPr>
                <w:sz w:val="20"/>
                <w:szCs w:val="20"/>
              </w:rPr>
            </w:pPr>
            <w:r>
              <w:rPr>
                <w:sz w:val="20"/>
                <w:szCs w:val="20"/>
              </w:rPr>
              <w:t>Baja</w:t>
            </w:r>
          </w:p>
        </w:tc>
      </w:tr>
      <w:tr w:rsidR="0050149E" w:rsidRPr="00F6299C" w:rsidTr="00F6299C">
        <w:tc>
          <w:tcPr>
            <w:tcW w:w="817" w:type="dxa"/>
          </w:tcPr>
          <w:p w:rsidR="0050149E" w:rsidRPr="00F6299C" w:rsidRDefault="0050149E" w:rsidP="00F6299C">
            <w:pPr>
              <w:pStyle w:val="Prrafodelista"/>
              <w:numPr>
                <w:ilvl w:val="0"/>
                <w:numId w:val="1"/>
              </w:numPr>
              <w:jc w:val="center"/>
              <w:rPr>
                <w:sz w:val="20"/>
                <w:szCs w:val="20"/>
              </w:rPr>
            </w:pPr>
          </w:p>
        </w:tc>
        <w:tc>
          <w:tcPr>
            <w:tcW w:w="1559" w:type="dxa"/>
          </w:tcPr>
          <w:p w:rsidR="0050149E" w:rsidRDefault="0050149E" w:rsidP="00F6299C">
            <w:pPr>
              <w:rPr>
                <w:sz w:val="20"/>
                <w:szCs w:val="20"/>
              </w:rPr>
            </w:pPr>
            <w:r>
              <w:rPr>
                <w:sz w:val="20"/>
                <w:szCs w:val="20"/>
              </w:rPr>
              <w:t>Reportes</w:t>
            </w:r>
          </w:p>
        </w:tc>
        <w:tc>
          <w:tcPr>
            <w:tcW w:w="4547" w:type="dxa"/>
          </w:tcPr>
          <w:p w:rsidR="0050149E" w:rsidRDefault="0050149E" w:rsidP="00F6299C">
            <w:pPr>
              <w:rPr>
                <w:sz w:val="20"/>
                <w:szCs w:val="20"/>
              </w:rPr>
            </w:pPr>
            <w:r w:rsidRPr="0050149E">
              <w:rPr>
                <w:sz w:val="20"/>
                <w:szCs w:val="20"/>
              </w:rPr>
              <w:t>Generar reporte de documentación de empleados por filtros Configurar Proyecto</w:t>
            </w:r>
            <w:r w:rsidR="00700C03">
              <w:rPr>
                <w:sz w:val="20"/>
                <w:szCs w:val="20"/>
              </w:rPr>
              <w:br/>
            </w:r>
            <w:r w:rsidR="00700C03" w:rsidRPr="00F6299C">
              <w:rPr>
                <w:i/>
                <w:sz w:val="20"/>
                <w:szCs w:val="20"/>
              </w:rPr>
              <w:t xml:space="preserve">Visualización: pantalla, </w:t>
            </w:r>
            <w:proofErr w:type="spellStart"/>
            <w:r w:rsidR="00700C03" w:rsidRPr="00F6299C">
              <w:rPr>
                <w:i/>
                <w:sz w:val="20"/>
                <w:szCs w:val="20"/>
              </w:rPr>
              <w:t>pdf</w:t>
            </w:r>
            <w:proofErr w:type="spellEnd"/>
            <w:r w:rsidR="00700C03" w:rsidRPr="00F6299C">
              <w:rPr>
                <w:i/>
                <w:sz w:val="20"/>
                <w:szCs w:val="20"/>
              </w:rPr>
              <w:t>, gráficos.</w:t>
            </w:r>
          </w:p>
        </w:tc>
        <w:tc>
          <w:tcPr>
            <w:tcW w:w="992" w:type="dxa"/>
          </w:tcPr>
          <w:p w:rsidR="0050149E" w:rsidRDefault="0050149E" w:rsidP="00957C93">
            <w:pPr>
              <w:rPr>
                <w:sz w:val="20"/>
                <w:szCs w:val="20"/>
              </w:rPr>
            </w:pPr>
            <w:r>
              <w:rPr>
                <w:sz w:val="20"/>
                <w:szCs w:val="20"/>
              </w:rPr>
              <w:t>A</w:t>
            </w:r>
            <w:r w:rsidR="00957C93">
              <w:rPr>
                <w:sz w:val="20"/>
                <w:szCs w:val="20"/>
              </w:rPr>
              <w:t>l</w:t>
            </w:r>
            <w:r>
              <w:rPr>
                <w:sz w:val="20"/>
                <w:szCs w:val="20"/>
              </w:rPr>
              <w:t>ta</w:t>
            </w:r>
          </w:p>
        </w:tc>
        <w:tc>
          <w:tcPr>
            <w:tcW w:w="1276" w:type="dxa"/>
          </w:tcPr>
          <w:p w:rsidR="0050149E" w:rsidRDefault="0050149E" w:rsidP="00F6299C">
            <w:pPr>
              <w:rPr>
                <w:sz w:val="20"/>
                <w:szCs w:val="20"/>
              </w:rPr>
            </w:pPr>
            <w:r>
              <w:rPr>
                <w:sz w:val="20"/>
                <w:szCs w:val="20"/>
              </w:rPr>
              <w:t>Alta</w:t>
            </w:r>
          </w:p>
        </w:tc>
      </w:tr>
      <w:tr w:rsidR="00D777D5" w:rsidRPr="00F6299C" w:rsidTr="00F6299C">
        <w:tc>
          <w:tcPr>
            <w:tcW w:w="817" w:type="dxa"/>
          </w:tcPr>
          <w:p w:rsidR="00D777D5" w:rsidRPr="00F6299C" w:rsidRDefault="00D777D5" w:rsidP="00F6299C">
            <w:pPr>
              <w:pStyle w:val="Prrafodelista"/>
              <w:numPr>
                <w:ilvl w:val="0"/>
                <w:numId w:val="1"/>
              </w:numPr>
              <w:jc w:val="center"/>
              <w:rPr>
                <w:sz w:val="20"/>
                <w:szCs w:val="20"/>
              </w:rPr>
            </w:pPr>
          </w:p>
        </w:tc>
        <w:tc>
          <w:tcPr>
            <w:tcW w:w="1559" w:type="dxa"/>
          </w:tcPr>
          <w:p w:rsidR="00D777D5" w:rsidRDefault="00D777D5" w:rsidP="00F6299C">
            <w:pPr>
              <w:rPr>
                <w:sz w:val="20"/>
                <w:szCs w:val="20"/>
              </w:rPr>
            </w:pPr>
            <w:r>
              <w:rPr>
                <w:sz w:val="20"/>
                <w:szCs w:val="20"/>
              </w:rPr>
              <w:t>Soporte</w:t>
            </w:r>
          </w:p>
        </w:tc>
        <w:tc>
          <w:tcPr>
            <w:tcW w:w="4547" w:type="dxa"/>
          </w:tcPr>
          <w:p w:rsidR="00D777D5" w:rsidRDefault="00D777D5" w:rsidP="00F6299C">
            <w:pPr>
              <w:rPr>
                <w:sz w:val="20"/>
                <w:szCs w:val="20"/>
              </w:rPr>
            </w:pPr>
            <w:r>
              <w:rPr>
                <w:sz w:val="20"/>
                <w:szCs w:val="20"/>
              </w:rPr>
              <w:t>Gestionar Registro</w:t>
            </w:r>
          </w:p>
          <w:p w:rsidR="00D777D5" w:rsidRPr="00D777D5" w:rsidRDefault="00D777D5" w:rsidP="00F6299C">
            <w:pPr>
              <w:rPr>
                <w:i/>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w:t>
            </w:r>
            <w:proofErr w:type="spellStart"/>
            <w:r>
              <w:rPr>
                <w:i/>
                <w:sz w:val="20"/>
                <w:szCs w:val="20"/>
              </w:rPr>
              <w:t>gestion</w:t>
            </w:r>
            <w:proofErr w:type="spellEnd"/>
            <w:r>
              <w:rPr>
                <w:i/>
                <w:sz w:val="20"/>
                <w:szCs w:val="20"/>
              </w:rPr>
              <w:t xml:space="preserve"> del paquete de soporte.</w:t>
            </w:r>
          </w:p>
        </w:tc>
        <w:tc>
          <w:tcPr>
            <w:tcW w:w="992" w:type="dxa"/>
          </w:tcPr>
          <w:p w:rsidR="00D777D5" w:rsidRPr="00F6299C" w:rsidRDefault="00D777D5" w:rsidP="00F73477">
            <w:pPr>
              <w:rPr>
                <w:sz w:val="20"/>
                <w:szCs w:val="20"/>
              </w:rPr>
            </w:pPr>
            <w:r w:rsidRPr="00F6299C">
              <w:rPr>
                <w:sz w:val="20"/>
                <w:szCs w:val="20"/>
              </w:rPr>
              <w:t>Alta</w:t>
            </w:r>
          </w:p>
        </w:tc>
        <w:tc>
          <w:tcPr>
            <w:tcW w:w="1276" w:type="dxa"/>
          </w:tcPr>
          <w:p w:rsidR="00D777D5" w:rsidRPr="00F6299C" w:rsidRDefault="00D777D5" w:rsidP="00F73477">
            <w:pPr>
              <w:rPr>
                <w:sz w:val="20"/>
                <w:szCs w:val="20"/>
              </w:rPr>
            </w:pPr>
            <w:r w:rsidRPr="00F6299C">
              <w:rPr>
                <w:sz w:val="20"/>
                <w:szCs w:val="20"/>
              </w:rPr>
              <w:t>Media</w:t>
            </w:r>
          </w:p>
        </w:tc>
      </w:tr>
      <w:tr w:rsidR="00A34D0A" w:rsidRPr="00F6299C" w:rsidTr="00F6299C">
        <w:tc>
          <w:tcPr>
            <w:tcW w:w="817" w:type="dxa"/>
          </w:tcPr>
          <w:p w:rsidR="00A34D0A" w:rsidRPr="00F6299C" w:rsidRDefault="00A34D0A" w:rsidP="00F6299C">
            <w:pPr>
              <w:pStyle w:val="Prrafodelista"/>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sidRPr="007320D5">
              <w:rPr>
                <w:sz w:val="20"/>
                <w:szCs w:val="20"/>
              </w:rPr>
              <w:t>Consultar registro</w:t>
            </w:r>
          </w:p>
          <w:p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consultar del paquete de soporte.</w:t>
            </w:r>
          </w:p>
        </w:tc>
        <w:tc>
          <w:tcPr>
            <w:tcW w:w="992" w:type="dxa"/>
          </w:tcPr>
          <w:p w:rsidR="00A34D0A" w:rsidRPr="00F6299C" w:rsidRDefault="00A34D0A" w:rsidP="00F73477">
            <w:pPr>
              <w:rPr>
                <w:sz w:val="20"/>
                <w:szCs w:val="20"/>
              </w:rPr>
            </w:pPr>
            <w:r w:rsidRPr="00F6299C">
              <w:rPr>
                <w:sz w:val="20"/>
                <w:szCs w:val="20"/>
              </w:rPr>
              <w:t>Alta</w:t>
            </w:r>
          </w:p>
        </w:tc>
        <w:tc>
          <w:tcPr>
            <w:tcW w:w="1276" w:type="dxa"/>
          </w:tcPr>
          <w:p w:rsidR="00A34D0A" w:rsidRPr="00F6299C" w:rsidRDefault="00A34D0A" w:rsidP="00F73477">
            <w:pPr>
              <w:rPr>
                <w:sz w:val="20"/>
                <w:szCs w:val="20"/>
              </w:rPr>
            </w:pPr>
            <w:r>
              <w:rPr>
                <w:sz w:val="20"/>
                <w:szCs w:val="20"/>
              </w:rPr>
              <w:t>Baja</w:t>
            </w:r>
          </w:p>
        </w:tc>
      </w:tr>
      <w:tr w:rsidR="00A34D0A" w:rsidRPr="00F6299C" w:rsidTr="00F6299C">
        <w:tc>
          <w:tcPr>
            <w:tcW w:w="817" w:type="dxa"/>
          </w:tcPr>
          <w:p w:rsidR="00A34D0A" w:rsidRPr="00F6299C" w:rsidRDefault="00A34D0A" w:rsidP="00F6299C">
            <w:pPr>
              <w:pStyle w:val="Prrafodelista"/>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Pr>
                <w:sz w:val="20"/>
                <w:szCs w:val="20"/>
              </w:rPr>
              <w:t>Registrar nuevo registro</w:t>
            </w:r>
          </w:p>
          <w:p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registrar del paquete de soporte.</w:t>
            </w:r>
          </w:p>
        </w:tc>
        <w:tc>
          <w:tcPr>
            <w:tcW w:w="992" w:type="dxa"/>
          </w:tcPr>
          <w:p w:rsidR="00A34D0A" w:rsidRPr="00F6299C" w:rsidRDefault="00A34D0A" w:rsidP="00F73477">
            <w:pPr>
              <w:rPr>
                <w:sz w:val="20"/>
                <w:szCs w:val="20"/>
              </w:rPr>
            </w:pPr>
            <w:r w:rsidRPr="00F6299C">
              <w:rPr>
                <w:sz w:val="20"/>
                <w:szCs w:val="20"/>
              </w:rPr>
              <w:t>Alta</w:t>
            </w:r>
          </w:p>
        </w:tc>
        <w:tc>
          <w:tcPr>
            <w:tcW w:w="1276" w:type="dxa"/>
          </w:tcPr>
          <w:p w:rsidR="00A34D0A" w:rsidRPr="00F6299C" w:rsidRDefault="00A34D0A" w:rsidP="00F73477">
            <w:pPr>
              <w:rPr>
                <w:sz w:val="20"/>
                <w:szCs w:val="20"/>
              </w:rPr>
            </w:pPr>
            <w:r>
              <w:rPr>
                <w:sz w:val="20"/>
                <w:szCs w:val="20"/>
              </w:rPr>
              <w:t>Baja</w:t>
            </w:r>
          </w:p>
        </w:tc>
      </w:tr>
      <w:tr w:rsidR="00A34D0A" w:rsidRPr="00F6299C" w:rsidTr="00F6299C">
        <w:tc>
          <w:tcPr>
            <w:tcW w:w="817" w:type="dxa"/>
          </w:tcPr>
          <w:p w:rsidR="00A34D0A" w:rsidRPr="00F6299C" w:rsidRDefault="00A34D0A" w:rsidP="00F6299C">
            <w:pPr>
              <w:pStyle w:val="Prrafodelista"/>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Pr>
                <w:sz w:val="20"/>
                <w:szCs w:val="20"/>
              </w:rPr>
              <w:t>Deshabilitar registro</w:t>
            </w:r>
          </w:p>
          <w:p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deshabilitar del paquete de soporte.</w:t>
            </w:r>
          </w:p>
        </w:tc>
        <w:tc>
          <w:tcPr>
            <w:tcW w:w="992" w:type="dxa"/>
          </w:tcPr>
          <w:p w:rsidR="00A34D0A" w:rsidRPr="00F6299C" w:rsidRDefault="00A34D0A" w:rsidP="00F73477">
            <w:pPr>
              <w:rPr>
                <w:sz w:val="20"/>
                <w:szCs w:val="20"/>
              </w:rPr>
            </w:pPr>
            <w:r w:rsidRPr="00F6299C">
              <w:rPr>
                <w:sz w:val="20"/>
                <w:szCs w:val="20"/>
              </w:rPr>
              <w:t>Alta</w:t>
            </w:r>
          </w:p>
        </w:tc>
        <w:tc>
          <w:tcPr>
            <w:tcW w:w="1276" w:type="dxa"/>
          </w:tcPr>
          <w:p w:rsidR="00A34D0A" w:rsidRPr="00F6299C" w:rsidRDefault="00A34D0A" w:rsidP="00F73477">
            <w:pPr>
              <w:rPr>
                <w:sz w:val="20"/>
                <w:szCs w:val="20"/>
              </w:rPr>
            </w:pPr>
            <w:r>
              <w:rPr>
                <w:sz w:val="20"/>
                <w:szCs w:val="20"/>
              </w:rPr>
              <w:t>Baja</w:t>
            </w:r>
          </w:p>
        </w:tc>
      </w:tr>
      <w:tr w:rsidR="00A34D0A" w:rsidRPr="00F6299C" w:rsidTr="00F6299C">
        <w:tc>
          <w:tcPr>
            <w:tcW w:w="817" w:type="dxa"/>
          </w:tcPr>
          <w:p w:rsidR="00A34D0A" w:rsidRPr="00F6299C" w:rsidRDefault="00A34D0A" w:rsidP="00F6299C">
            <w:pPr>
              <w:pStyle w:val="Prrafodelista"/>
              <w:numPr>
                <w:ilvl w:val="0"/>
                <w:numId w:val="1"/>
              </w:numPr>
              <w:jc w:val="center"/>
              <w:rPr>
                <w:sz w:val="20"/>
                <w:szCs w:val="20"/>
              </w:rPr>
            </w:pPr>
          </w:p>
        </w:tc>
        <w:tc>
          <w:tcPr>
            <w:tcW w:w="1559" w:type="dxa"/>
          </w:tcPr>
          <w:p w:rsidR="00A34D0A" w:rsidRDefault="00A34D0A" w:rsidP="00F6299C">
            <w:pPr>
              <w:rPr>
                <w:sz w:val="20"/>
                <w:szCs w:val="20"/>
              </w:rPr>
            </w:pPr>
            <w:r>
              <w:rPr>
                <w:sz w:val="20"/>
                <w:szCs w:val="20"/>
              </w:rPr>
              <w:t>Soporte</w:t>
            </w:r>
          </w:p>
        </w:tc>
        <w:tc>
          <w:tcPr>
            <w:tcW w:w="4547" w:type="dxa"/>
          </w:tcPr>
          <w:p w:rsidR="00A34D0A" w:rsidRDefault="006864FE" w:rsidP="00F6299C">
            <w:pPr>
              <w:rPr>
                <w:sz w:val="20"/>
                <w:szCs w:val="20"/>
              </w:rPr>
            </w:pPr>
            <w:r>
              <w:rPr>
                <w:sz w:val="20"/>
                <w:szCs w:val="20"/>
              </w:rPr>
              <w:t>Modificar registro</w:t>
            </w:r>
          </w:p>
          <w:p w:rsidR="005961DE" w:rsidRDefault="005961DE" w:rsidP="005961DE">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modificar del paquete de soporte.</w:t>
            </w:r>
          </w:p>
        </w:tc>
        <w:tc>
          <w:tcPr>
            <w:tcW w:w="992" w:type="dxa"/>
          </w:tcPr>
          <w:p w:rsidR="00A34D0A" w:rsidRPr="00F6299C" w:rsidRDefault="00A34D0A" w:rsidP="00F73477">
            <w:pPr>
              <w:rPr>
                <w:sz w:val="20"/>
                <w:szCs w:val="20"/>
              </w:rPr>
            </w:pPr>
            <w:r w:rsidRPr="00F6299C">
              <w:rPr>
                <w:sz w:val="20"/>
                <w:szCs w:val="20"/>
              </w:rPr>
              <w:t>Alta</w:t>
            </w:r>
          </w:p>
        </w:tc>
        <w:tc>
          <w:tcPr>
            <w:tcW w:w="1276" w:type="dxa"/>
          </w:tcPr>
          <w:p w:rsidR="00A34D0A" w:rsidRDefault="00A34D0A" w:rsidP="00F73477">
            <w:pPr>
              <w:rPr>
                <w:sz w:val="20"/>
                <w:szCs w:val="20"/>
              </w:rPr>
            </w:pPr>
            <w:r>
              <w:rPr>
                <w:sz w:val="20"/>
                <w:szCs w:val="20"/>
              </w:rPr>
              <w:t>Baja</w:t>
            </w:r>
          </w:p>
          <w:p w:rsidR="00174EAE" w:rsidRDefault="00174EAE" w:rsidP="00F73477">
            <w:pPr>
              <w:rPr>
                <w:sz w:val="20"/>
                <w:szCs w:val="20"/>
              </w:rPr>
            </w:pPr>
          </w:p>
          <w:p w:rsidR="00174EAE" w:rsidRDefault="00174EAE" w:rsidP="00F73477">
            <w:pPr>
              <w:rPr>
                <w:sz w:val="20"/>
                <w:szCs w:val="20"/>
              </w:rPr>
            </w:pPr>
          </w:p>
          <w:p w:rsidR="00174EAE" w:rsidRPr="00F6299C" w:rsidRDefault="00174EAE" w:rsidP="00F73477">
            <w:pPr>
              <w:rPr>
                <w:sz w:val="20"/>
                <w:szCs w:val="20"/>
              </w:rPr>
            </w:pPr>
          </w:p>
        </w:tc>
      </w:tr>
      <w:tr w:rsidR="00174EAE" w:rsidRPr="00F6299C" w:rsidTr="00F6299C">
        <w:tc>
          <w:tcPr>
            <w:tcW w:w="817" w:type="dxa"/>
          </w:tcPr>
          <w:p w:rsidR="00174EAE" w:rsidRPr="00F6299C" w:rsidRDefault="00174EAE" w:rsidP="00F6299C">
            <w:pPr>
              <w:pStyle w:val="Prrafodelista"/>
              <w:numPr>
                <w:ilvl w:val="0"/>
                <w:numId w:val="1"/>
              </w:numPr>
              <w:jc w:val="center"/>
              <w:rPr>
                <w:sz w:val="20"/>
                <w:szCs w:val="20"/>
              </w:rPr>
            </w:pPr>
          </w:p>
        </w:tc>
        <w:tc>
          <w:tcPr>
            <w:tcW w:w="1559" w:type="dxa"/>
          </w:tcPr>
          <w:p w:rsidR="00174EAE" w:rsidRDefault="00174EAE" w:rsidP="00F6299C">
            <w:pPr>
              <w:rPr>
                <w:sz w:val="20"/>
                <w:szCs w:val="20"/>
              </w:rPr>
            </w:pPr>
            <w:r>
              <w:rPr>
                <w:sz w:val="20"/>
                <w:szCs w:val="20"/>
              </w:rPr>
              <w:t>Soporte</w:t>
            </w:r>
          </w:p>
        </w:tc>
        <w:tc>
          <w:tcPr>
            <w:tcW w:w="4547" w:type="dxa"/>
          </w:tcPr>
          <w:p w:rsidR="00174EAE" w:rsidRDefault="00174EAE" w:rsidP="00F6299C">
            <w:pPr>
              <w:rPr>
                <w:sz w:val="20"/>
                <w:szCs w:val="20"/>
              </w:rPr>
            </w:pPr>
            <w:r>
              <w:rPr>
                <w:sz w:val="20"/>
                <w:szCs w:val="20"/>
              </w:rPr>
              <w:t>Cambiar contraseña</w:t>
            </w:r>
          </w:p>
          <w:p w:rsidR="00174EAE" w:rsidRDefault="00174EAE" w:rsidP="00F6299C">
            <w:pPr>
              <w:rPr>
                <w:sz w:val="20"/>
                <w:szCs w:val="20"/>
              </w:rPr>
            </w:pP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modificar del paquete de soporte.</w:t>
            </w:r>
          </w:p>
        </w:tc>
        <w:tc>
          <w:tcPr>
            <w:tcW w:w="992" w:type="dxa"/>
          </w:tcPr>
          <w:p w:rsidR="00174EAE" w:rsidRPr="00F6299C" w:rsidRDefault="00174EAE" w:rsidP="00F73477">
            <w:pPr>
              <w:rPr>
                <w:sz w:val="20"/>
                <w:szCs w:val="20"/>
              </w:rPr>
            </w:pPr>
            <w:r>
              <w:rPr>
                <w:sz w:val="20"/>
                <w:szCs w:val="20"/>
              </w:rPr>
              <w:t>Alta</w:t>
            </w:r>
          </w:p>
        </w:tc>
        <w:tc>
          <w:tcPr>
            <w:tcW w:w="1276" w:type="dxa"/>
          </w:tcPr>
          <w:p w:rsidR="00174EAE" w:rsidRDefault="00174EAE" w:rsidP="00F73477">
            <w:pPr>
              <w:rPr>
                <w:sz w:val="20"/>
                <w:szCs w:val="20"/>
              </w:rPr>
            </w:pPr>
            <w:r>
              <w:rPr>
                <w:sz w:val="20"/>
                <w:szCs w:val="20"/>
              </w:rPr>
              <w:t>Baja</w:t>
            </w:r>
          </w:p>
        </w:tc>
      </w:tr>
      <w:tr w:rsidR="00174EAE" w:rsidRPr="00F6299C" w:rsidTr="00F6299C">
        <w:tc>
          <w:tcPr>
            <w:tcW w:w="817" w:type="dxa"/>
          </w:tcPr>
          <w:p w:rsidR="00174EAE" w:rsidRPr="00F6299C" w:rsidRDefault="00174EAE" w:rsidP="00F6299C">
            <w:pPr>
              <w:pStyle w:val="Prrafodelista"/>
              <w:numPr>
                <w:ilvl w:val="0"/>
                <w:numId w:val="1"/>
              </w:numPr>
              <w:jc w:val="center"/>
              <w:rPr>
                <w:sz w:val="20"/>
                <w:szCs w:val="20"/>
              </w:rPr>
            </w:pPr>
          </w:p>
        </w:tc>
        <w:tc>
          <w:tcPr>
            <w:tcW w:w="1559" w:type="dxa"/>
          </w:tcPr>
          <w:p w:rsidR="00174EAE" w:rsidRDefault="00174EAE" w:rsidP="00F6299C">
            <w:pPr>
              <w:rPr>
                <w:sz w:val="20"/>
                <w:szCs w:val="20"/>
              </w:rPr>
            </w:pPr>
            <w:r>
              <w:rPr>
                <w:sz w:val="20"/>
                <w:szCs w:val="20"/>
              </w:rPr>
              <w:t>Soporte</w:t>
            </w:r>
          </w:p>
        </w:tc>
        <w:tc>
          <w:tcPr>
            <w:tcW w:w="4547" w:type="dxa"/>
          </w:tcPr>
          <w:p w:rsidR="00174EAE" w:rsidRDefault="00174EAE" w:rsidP="00F6299C">
            <w:pPr>
              <w:rPr>
                <w:sz w:val="20"/>
                <w:szCs w:val="20"/>
              </w:rPr>
            </w:pPr>
            <w:r>
              <w:rPr>
                <w:sz w:val="20"/>
                <w:szCs w:val="20"/>
              </w:rPr>
              <w:t>Gestionar cambio de contraseña</w:t>
            </w:r>
            <w:r>
              <w:rPr>
                <w:sz w:val="20"/>
                <w:szCs w:val="20"/>
              </w:rPr>
              <w:br/>
            </w:r>
            <w:r>
              <w:rPr>
                <w:i/>
                <w:sz w:val="20"/>
                <w:szCs w:val="20"/>
              </w:rPr>
              <w:t xml:space="preserve">Caso de uso </w:t>
            </w:r>
            <w:proofErr w:type="spellStart"/>
            <w:r>
              <w:rPr>
                <w:i/>
                <w:sz w:val="20"/>
                <w:szCs w:val="20"/>
              </w:rPr>
              <w:t>generico</w:t>
            </w:r>
            <w:proofErr w:type="spellEnd"/>
            <w:r>
              <w:rPr>
                <w:i/>
                <w:sz w:val="20"/>
                <w:szCs w:val="20"/>
              </w:rPr>
              <w:t xml:space="preserve"> que describe la funcionalidad de los </w:t>
            </w:r>
            <w:proofErr w:type="spellStart"/>
            <w:r>
              <w:rPr>
                <w:i/>
                <w:sz w:val="20"/>
                <w:szCs w:val="20"/>
              </w:rPr>
              <w:t>demas</w:t>
            </w:r>
            <w:proofErr w:type="spellEnd"/>
            <w:r>
              <w:rPr>
                <w:i/>
                <w:sz w:val="20"/>
                <w:szCs w:val="20"/>
              </w:rPr>
              <w:t xml:space="preserve"> casos de uso de modificar del paquete de soporte.</w:t>
            </w:r>
          </w:p>
        </w:tc>
        <w:tc>
          <w:tcPr>
            <w:tcW w:w="992" w:type="dxa"/>
          </w:tcPr>
          <w:p w:rsidR="00174EAE" w:rsidRDefault="00174EAE" w:rsidP="00F73477">
            <w:pPr>
              <w:rPr>
                <w:sz w:val="20"/>
                <w:szCs w:val="20"/>
              </w:rPr>
            </w:pPr>
            <w:r>
              <w:rPr>
                <w:sz w:val="20"/>
                <w:szCs w:val="20"/>
              </w:rPr>
              <w:t>Alta</w:t>
            </w:r>
          </w:p>
        </w:tc>
        <w:tc>
          <w:tcPr>
            <w:tcW w:w="1276" w:type="dxa"/>
          </w:tcPr>
          <w:p w:rsidR="00174EAE" w:rsidRDefault="00174EAE" w:rsidP="00F73477">
            <w:pPr>
              <w:rPr>
                <w:sz w:val="20"/>
                <w:szCs w:val="20"/>
              </w:rPr>
            </w:pPr>
            <w:r>
              <w:rPr>
                <w:sz w:val="20"/>
                <w:szCs w:val="20"/>
              </w:rPr>
              <w:t>Baja</w:t>
            </w:r>
          </w:p>
        </w:tc>
      </w:tr>
      <w:tr w:rsidR="002E5B83" w:rsidRPr="00F6299C" w:rsidTr="00F6299C">
        <w:tc>
          <w:tcPr>
            <w:tcW w:w="817" w:type="dxa"/>
          </w:tcPr>
          <w:p w:rsidR="002E5B83" w:rsidRPr="00F6299C" w:rsidRDefault="002E5B83" w:rsidP="00F6299C">
            <w:pPr>
              <w:pStyle w:val="Prrafodelista"/>
              <w:numPr>
                <w:ilvl w:val="0"/>
                <w:numId w:val="1"/>
              </w:numPr>
              <w:jc w:val="center"/>
              <w:rPr>
                <w:sz w:val="20"/>
                <w:szCs w:val="20"/>
              </w:rPr>
            </w:pPr>
          </w:p>
        </w:tc>
        <w:tc>
          <w:tcPr>
            <w:tcW w:w="1559" w:type="dxa"/>
          </w:tcPr>
          <w:p w:rsidR="002E5B83" w:rsidRDefault="002E5B83" w:rsidP="00F6299C">
            <w:pPr>
              <w:rPr>
                <w:sz w:val="20"/>
                <w:szCs w:val="20"/>
              </w:rPr>
            </w:pPr>
            <w:r>
              <w:rPr>
                <w:sz w:val="20"/>
                <w:szCs w:val="20"/>
              </w:rPr>
              <w:t>Proyecto</w:t>
            </w:r>
          </w:p>
        </w:tc>
        <w:tc>
          <w:tcPr>
            <w:tcW w:w="4547" w:type="dxa"/>
          </w:tcPr>
          <w:p w:rsidR="002E5B83" w:rsidRDefault="002E5B83" w:rsidP="00F6299C">
            <w:pPr>
              <w:rPr>
                <w:sz w:val="20"/>
                <w:szCs w:val="20"/>
              </w:rPr>
            </w:pPr>
            <w:r>
              <w:rPr>
                <w:sz w:val="20"/>
                <w:szCs w:val="20"/>
              </w:rPr>
              <w:t>Cerrar Proyecto</w:t>
            </w:r>
          </w:p>
          <w:p w:rsidR="00A40EFA" w:rsidRDefault="00A40EFA" w:rsidP="00F6299C">
            <w:pPr>
              <w:rPr>
                <w:sz w:val="20"/>
                <w:szCs w:val="20"/>
              </w:rPr>
            </w:pPr>
            <w:r>
              <w:rPr>
                <w:sz w:val="20"/>
                <w:szCs w:val="20"/>
              </w:rPr>
              <w:t>Cerrar un proyecto.</w:t>
            </w:r>
          </w:p>
        </w:tc>
        <w:tc>
          <w:tcPr>
            <w:tcW w:w="992" w:type="dxa"/>
          </w:tcPr>
          <w:p w:rsidR="002E5B83" w:rsidRDefault="002E5B83" w:rsidP="00F73477">
            <w:pPr>
              <w:rPr>
                <w:sz w:val="20"/>
                <w:szCs w:val="20"/>
              </w:rPr>
            </w:pPr>
            <w:r>
              <w:rPr>
                <w:sz w:val="20"/>
                <w:szCs w:val="20"/>
              </w:rPr>
              <w:t>Media</w:t>
            </w:r>
          </w:p>
        </w:tc>
        <w:tc>
          <w:tcPr>
            <w:tcW w:w="1276" w:type="dxa"/>
          </w:tcPr>
          <w:p w:rsidR="002E5B83" w:rsidRDefault="002E5B83" w:rsidP="00F73477">
            <w:pPr>
              <w:rPr>
                <w:sz w:val="20"/>
                <w:szCs w:val="20"/>
              </w:rPr>
            </w:pPr>
            <w:r>
              <w:rPr>
                <w:sz w:val="20"/>
                <w:szCs w:val="20"/>
              </w:rPr>
              <w:t>Alta</w:t>
            </w:r>
          </w:p>
        </w:tc>
      </w:tr>
    </w:tbl>
    <w:p w:rsidR="00D9244B" w:rsidRDefault="00871A9E" w:rsidP="0051241E">
      <w:pPr>
        <w:pStyle w:val="Ttulo1"/>
      </w:pPr>
      <w:bookmarkStart w:id="13" w:name="_Toc326862074"/>
      <w:r w:rsidRPr="0051241E">
        <w:t>Descripción</w:t>
      </w:r>
      <w:r w:rsidR="00D9244B" w:rsidRPr="0051241E">
        <w:t xml:space="preserve"> detallada de requerimientos</w:t>
      </w:r>
      <w:bookmarkEnd w:id="13"/>
    </w:p>
    <w:p w:rsidR="000F5FF2" w:rsidRDefault="000F5FF2" w:rsidP="000F5FF2">
      <w:pPr>
        <w:pStyle w:val="Ttulo3"/>
      </w:pPr>
      <w:bookmarkStart w:id="14" w:name="_Toc326617836"/>
      <w:bookmarkStart w:id="15" w:name="_Toc326862075"/>
      <w:r>
        <w:t>1. Crear Proyecto</w:t>
      </w:r>
      <w:bookmarkEnd w:id="14"/>
      <w:bookmarkEnd w:id="15"/>
    </w:p>
    <w:tbl>
      <w:tblPr>
        <w:tblStyle w:val="Tablaconcuadrcula"/>
        <w:tblW w:w="9210" w:type="dxa"/>
        <w:tblInd w:w="-34" w:type="dxa"/>
        <w:tblLayout w:type="fixed"/>
        <w:tblLook w:val="04A0"/>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Id</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1</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Nombre</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Crear</w:t>
            </w:r>
            <w:proofErr w:type="spellEnd"/>
            <w:r>
              <w:rPr>
                <w:sz w:val="20"/>
                <w:szCs w:val="20"/>
                <w:lang w:val="en-US"/>
              </w:rPr>
              <w:t xml:space="preserve"> </w:t>
            </w:r>
            <w:proofErr w:type="spellStart"/>
            <w:r>
              <w:rPr>
                <w:sz w:val="20"/>
                <w:szCs w:val="20"/>
                <w:lang w:val="en-US"/>
              </w:rPr>
              <w:t>Proyecto</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Objetivo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Crear</w:t>
            </w:r>
            <w:proofErr w:type="spellEnd"/>
            <w:r>
              <w:rPr>
                <w:sz w:val="20"/>
                <w:szCs w:val="20"/>
                <w:lang w:val="en-US"/>
              </w:rPr>
              <w:t xml:space="preserve"> un </w:t>
            </w:r>
            <w:proofErr w:type="spellStart"/>
            <w:r>
              <w:rPr>
                <w:sz w:val="20"/>
                <w:szCs w:val="20"/>
                <w:lang w:val="en-US"/>
              </w:rPr>
              <w:t>proyecto</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Supervisor de </w:t>
            </w:r>
            <w:proofErr w:type="spellStart"/>
            <w:r>
              <w:rPr>
                <w:sz w:val="20"/>
                <w:szCs w:val="20"/>
                <w:lang w:val="en-US"/>
              </w:rPr>
              <w:t>Proyectos</w:t>
            </w:r>
            <w:proofErr w:type="spellEnd"/>
            <w:r>
              <w:rPr>
                <w:sz w:val="20"/>
                <w:szCs w:val="20"/>
                <w:lang w:val="en-US"/>
              </w:rPr>
              <w:t xml:space="preserve"> (SP)</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F73477" w:rsidRDefault="000F5FF2" w:rsidP="00F73477">
            <w:pPr>
              <w:rPr>
                <w:sz w:val="20"/>
                <w:szCs w:val="20"/>
              </w:rPr>
            </w:pPr>
            <w:r w:rsidRPr="00F73477">
              <w:rPr>
                <w:sz w:val="20"/>
                <w:szCs w:val="20"/>
              </w:rPr>
              <w:t>El SP debe estar logueado en el sistema.</w:t>
            </w:r>
          </w:p>
          <w:p w:rsidR="000F5FF2" w:rsidRPr="00F73477" w:rsidRDefault="00F73477" w:rsidP="00F73477">
            <w:pPr>
              <w:rPr>
                <w:sz w:val="20"/>
                <w:szCs w:val="20"/>
              </w:rPr>
            </w:pPr>
            <w:r w:rsidRPr="00F73477">
              <w:rPr>
                <w:sz w:val="20"/>
                <w:szCs w:val="20"/>
              </w:rPr>
              <w:t xml:space="preserve"> </w:t>
            </w:r>
            <w:r w:rsidR="000F5FF2" w:rsidRPr="00F73477">
              <w:rPr>
                <w:sz w:val="20"/>
                <w:szCs w:val="20"/>
              </w:rPr>
              <w:t>Clientes cargados.</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Pos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b/>
                <w:sz w:val="20"/>
                <w:szCs w:val="20"/>
              </w:rPr>
            </w:pPr>
            <w:r w:rsidRPr="00F73477">
              <w:rPr>
                <w:b/>
                <w:sz w:val="20"/>
                <w:szCs w:val="20"/>
              </w:rPr>
              <w:t>Éxito:</w:t>
            </w:r>
          </w:p>
          <w:p w:rsidR="00A4666F" w:rsidRPr="00F73477" w:rsidRDefault="00A4666F" w:rsidP="00A4666F">
            <w:pPr>
              <w:rPr>
                <w:sz w:val="20"/>
                <w:szCs w:val="20"/>
              </w:rPr>
            </w:pPr>
            <w:r w:rsidRPr="00F73477">
              <w:rPr>
                <w:sz w:val="20"/>
                <w:szCs w:val="20"/>
              </w:rPr>
              <w:t xml:space="preserve">Se </w:t>
            </w:r>
            <w:proofErr w:type="spellStart"/>
            <w:r w:rsidRPr="00F73477">
              <w:rPr>
                <w:sz w:val="20"/>
                <w:szCs w:val="20"/>
              </w:rPr>
              <w:t>creo</w:t>
            </w:r>
            <w:proofErr w:type="spellEnd"/>
            <w:r w:rsidRPr="00F73477">
              <w:rPr>
                <w:sz w:val="20"/>
                <w:szCs w:val="20"/>
              </w:rPr>
              <w:t xml:space="preserve"> un proyecto.</w:t>
            </w:r>
          </w:p>
          <w:p w:rsidR="000F5FF2" w:rsidRPr="00F73477" w:rsidRDefault="00A4666F" w:rsidP="00A4666F">
            <w:pPr>
              <w:rPr>
                <w:sz w:val="20"/>
                <w:szCs w:val="20"/>
              </w:rPr>
            </w:pPr>
            <w:r w:rsidRPr="00F73477">
              <w:rPr>
                <w:sz w:val="20"/>
                <w:szCs w:val="20"/>
              </w:rPr>
              <w:t>El proyecto</w:t>
            </w:r>
            <w:r>
              <w:rPr>
                <w:sz w:val="20"/>
                <w:szCs w:val="20"/>
              </w:rPr>
              <w:t xml:space="preserve"> tiene una licitación asociada.</w:t>
            </w:r>
            <w:r>
              <w:rPr>
                <w:sz w:val="20"/>
                <w:szCs w:val="20"/>
              </w:rPr>
              <w:br/>
            </w:r>
            <w:r w:rsidR="000F5FF2" w:rsidRPr="00F73477">
              <w:rPr>
                <w:b/>
                <w:sz w:val="20"/>
                <w:szCs w:val="20"/>
              </w:rPr>
              <w:t>Fracaso:</w:t>
            </w:r>
            <w:r w:rsidR="000F5FF2" w:rsidRPr="00F73477">
              <w:rPr>
                <w:sz w:val="20"/>
                <w:szCs w:val="20"/>
              </w:rPr>
              <w:br/>
              <w:t>No se confirma la creación del proyecto.</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Flujo</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3"/>
              </w:numPr>
              <w:rPr>
                <w:sz w:val="20"/>
                <w:szCs w:val="20"/>
              </w:rPr>
            </w:pPr>
            <w:r w:rsidRPr="00F73477">
              <w:rPr>
                <w:sz w:val="20"/>
                <w:szCs w:val="20"/>
              </w:rPr>
              <w:t>El CU comienza cuando el SP selecciona la opción de crear proyecto.</w:t>
            </w:r>
          </w:p>
          <w:p w:rsidR="000F5FF2" w:rsidRPr="00F73477" w:rsidRDefault="000F5FF2" w:rsidP="00D70E14">
            <w:pPr>
              <w:pStyle w:val="Prrafodelista"/>
              <w:numPr>
                <w:ilvl w:val="0"/>
                <w:numId w:val="3"/>
              </w:numPr>
              <w:rPr>
                <w:sz w:val="20"/>
                <w:szCs w:val="20"/>
              </w:rPr>
            </w:pPr>
            <w:r w:rsidRPr="00F73477">
              <w:rPr>
                <w:sz w:val="20"/>
                <w:szCs w:val="20"/>
              </w:rPr>
              <w:t>El SISTEMA solicita el número de licitación.</w:t>
            </w:r>
          </w:p>
          <w:p w:rsidR="000F5FF2" w:rsidRPr="00F73477" w:rsidRDefault="000F5FF2" w:rsidP="00D70E14">
            <w:pPr>
              <w:pStyle w:val="Prrafodelista"/>
              <w:numPr>
                <w:ilvl w:val="0"/>
                <w:numId w:val="3"/>
              </w:numPr>
              <w:rPr>
                <w:sz w:val="20"/>
                <w:szCs w:val="20"/>
              </w:rPr>
            </w:pPr>
            <w:r w:rsidRPr="00F73477">
              <w:rPr>
                <w:sz w:val="20"/>
                <w:szCs w:val="20"/>
              </w:rPr>
              <w:lastRenderedPageBreak/>
              <w:t>El SP ingresa el número de licitación*.</w:t>
            </w:r>
          </w:p>
          <w:p w:rsidR="000F5FF2" w:rsidRPr="00F73477" w:rsidRDefault="000F5FF2" w:rsidP="00D70E14">
            <w:pPr>
              <w:pStyle w:val="Prrafodelista"/>
              <w:numPr>
                <w:ilvl w:val="0"/>
                <w:numId w:val="3"/>
              </w:numPr>
              <w:rPr>
                <w:sz w:val="20"/>
                <w:szCs w:val="20"/>
              </w:rPr>
            </w:pPr>
            <w:r w:rsidRPr="00F73477">
              <w:rPr>
                <w:sz w:val="20"/>
                <w:szCs w:val="20"/>
              </w:rPr>
              <w:t>El SISTEMA solicita que se ingrese una descripción para la licitación.</w:t>
            </w:r>
          </w:p>
          <w:p w:rsidR="000F5FF2" w:rsidRPr="00F73477" w:rsidRDefault="000F5FF2" w:rsidP="00D70E14">
            <w:pPr>
              <w:pStyle w:val="Prrafodelista"/>
              <w:numPr>
                <w:ilvl w:val="0"/>
                <w:numId w:val="3"/>
              </w:numPr>
              <w:rPr>
                <w:sz w:val="20"/>
                <w:szCs w:val="20"/>
              </w:rPr>
            </w:pPr>
            <w:r w:rsidRPr="00F73477">
              <w:rPr>
                <w:sz w:val="20"/>
                <w:szCs w:val="20"/>
              </w:rPr>
              <w:t>El SP ingresa una descripción para la licitación.</w:t>
            </w:r>
          </w:p>
          <w:p w:rsidR="000F5FF2" w:rsidRPr="00F73477" w:rsidRDefault="000F5FF2" w:rsidP="00D70E14">
            <w:pPr>
              <w:pStyle w:val="Prrafodelista"/>
              <w:numPr>
                <w:ilvl w:val="0"/>
                <w:numId w:val="3"/>
              </w:numPr>
              <w:rPr>
                <w:sz w:val="20"/>
                <w:szCs w:val="20"/>
              </w:rPr>
            </w:pPr>
            <w:r w:rsidRPr="00F73477">
              <w:rPr>
                <w:sz w:val="20"/>
                <w:szCs w:val="20"/>
              </w:rPr>
              <w:t>El SISTEMA busca los clientes y muestra por cada uno su identificador y su la razón social.</w:t>
            </w:r>
          </w:p>
          <w:p w:rsidR="000F5FF2" w:rsidRPr="00F73477" w:rsidRDefault="000F5FF2" w:rsidP="00D70E14">
            <w:pPr>
              <w:pStyle w:val="Prrafodelista"/>
              <w:numPr>
                <w:ilvl w:val="0"/>
                <w:numId w:val="3"/>
              </w:numPr>
              <w:rPr>
                <w:sz w:val="20"/>
                <w:szCs w:val="20"/>
              </w:rPr>
            </w:pPr>
            <w:r w:rsidRPr="00F73477">
              <w:rPr>
                <w:sz w:val="20"/>
                <w:szCs w:val="20"/>
              </w:rPr>
              <w:t>El SISTEMA solicita al SP que seleccione un cliente.</w:t>
            </w:r>
          </w:p>
          <w:p w:rsidR="000F5FF2" w:rsidRDefault="000F5FF2" w:rsidP="00D70E14">
            <w:pPr>
              <w:pStyle w:val="Prrafodelista"/>
              <w:numPr>
                <w:ilvl w:val="0"/>
                <w:numId w:val="3"/>
              </w:numPr>
              <w:rPr>
                <w:sz w:val="20"/>
                <w:szCs w:val="20"/>
              </w:rPr>
            </w:pPr>
            <w:r w:rsidRPr="00F73477">
              <w:rPr>
                <w:sz w:val="20"/>
                <w:szCs w:val="20"/>
              </w:rPr>
              <w:t>EL SP selecciona un cliente</w:t>
            </w:r>
            <w:r w:rsidR="00A4666F">
              <w:rPr>
                <w:sz w:val="20"/>
                <w:szCs w:val="20"/>
              </w:rPr>
              <w:t>*</w:t>
            </w:r>
            <w:r w:rsidRPr="00F73477">
              <w:rPr>
                <w:sz w:val="20"/>
                <w:szCs w:val="20"/>
              </w:rPr>
              <w:t>.</w:t>
            </w:r>
          </w:p>
          <w:p w:rsidR="0062655B" w:rsidRPr="00F73477" w:rsidRDefault="0062655B" w:rsidP="00D70E14">
            <w:pPr>
              <w:pStyle w:val="Prrafodelista"/>
              <w:numPr>
                <w:ilvl w:val="0"/>
                <w:numId w:val="3"/>
              </w:numPr>
              <w:rPr>
                <w:sz w:val="20"/>
                <w:szCs w:val="20"/>
              </w:rPr>
            </w:pPr>
            <w:r>
              <w:rPr>
                <w:sz w:val="20"/>
                <w:szCs w:val="20"/>
              </w:rPr>
              <w:t>El SISTEMA solicita que se ingrese el nombre del proyecto.</w:t>
            </w:r>
          </w:p>
          <w:p w:rsidR="000F5FF2" w:rsidRDefault="000F5FF2" w:rsidP="00D70E14">
            <w:pPr>
              <w:pStyle w:val="Prrafodelista"/>
              <w:numPr>
                <w:ilvl w:val="0"/>
                <w:numId w:val="3"/>
              </w:numPr>
              <w:rPr>
                <w:sz w:val="20"/>
                <w:szCs w:val="20"/>
              </w:rPr>
            </w:pPr>
            <w:r w:rsidRPr="00F73477">
              <w:rPr>
                <w:sz w:val="20"/>
                <w:szCs w:val="20"/>
              </w:rPr>
              <w:t xml:space="preserve">El SP ingresa el </w:t>
            </w:r>
            <w:r w:rsidR="0062655B">
              <w:rPr>
                <w:sz w:val="20"/>
                <w:szCs w:val="20"/>
              </w:rPr>
              <w:t>nombre</w:t>
            </w:r>
            <w:r w:rsidRPr="00F73477">
              <w:rPr>
                <w:sz w:val="20"/>
                <w:szCs w:val="20"/>
              </w:rPr>
              <w:t>* del proyecto.</w:t>
            </w:r>
          </w:p>
          <w:p w:rsidR="00420775" w:rsidRDefault="00420775" w:rsidP="00D70E14">
            <w:pPr>
              <w:pStyle w:val="Prrafodelista"/>
              <w:numPr>
                <w:ilvl w:val="0"/>
                <w:numId w:val="3"/>
              </w:numPr>
              <w:rPr>
                <w:sz w:val="20"/>
                <w:szCs w:val="20"/>
              </w:rPr>
            </w:pPr>
            <w:r>
              <w:rPr>
                <w:sz w:val="20"/>
                <w:szCs w:val="20"/>
              </w:rPr>
              <w:t>El SISTEMA solicita que se ingrese la fecha de inicio y fin.</w:t>
            </w:r>
          </w:p>
          <w:p w:rsidR="00420775" w:rsidRDefault="00420775" w:rsidP="00D70E14">
            <w:pPr>
              <w:pStyle w:val="Prrafodelista"/>
              <w:numPr>
                <w:ilvl w:val="0"/>
                <w:numId w:val="3"/>
              </w:numPr>
              <w:rPr>
                <w:sz w:val="20"/>
                <w:szCs w:val="20"/>
              </w:rPr>
            </w:pPr>
            <w:r>
              <w:rPr>
                <w:sz w:val="20"/>
                <w:szCs w:val="20"/>
              </w:rPr>
              <w:t>El SP ingresa las fechas de inicio y fin.</w:t>
            </w:r>
          </w:p>
          <w:p w:rsidR="00420775" w:rsidRDefault="00420775" w:rsidP="00D70E14">
            <w:pPr>
              <w:pStyle w:val="Prrafodelista"/>
              <w:numPr>
                <w:ilvl w:val="0"/>
                <w:numId w:val="3"/>
              </w:numPr>
              <w:rPr>
                <w:sz w:val="20"/>
                <w:szCs w:val="20"/>
              </w:rPr>
            </w:pPr>
            <w:r>
              <w:rPr>
                <w:sz w:val="20"/>
                <w:szCs w:val="20"/>
              </w:rPr>
              <w:t>El SISTEMA chequea que las fechas sean validas y los son.</w:t>
            </w:r>
          </w:p>
          <w:p w:rsidR="00420775" w:rsidRDefault="00420775" w:rsidP="00420775">
            <w:pPr>
              <w:pStyle w:val="Prrafodelista"/>
              <w:numPr>
                <w:ilvl w:val="1"/>
                <w:numId w:val="3"/>
              </w:numPr>
              <w:rPr>
                <w:sz w:val="20"/>
                <w:szCs w:val="20"/>
              </w:rPr>
            </w:pPr>
            <w:r>
              <w:rPr>
                <w:sz w:val="20"/>
                <w:szCs w:val="20"/>
              </w:rPr>
              <w:t>El SISTEMA chequea que las fechas sean validas, no lo son y lo informa.</w:t>
            </w:r>
          </w:p>
          <w:p w:rsidR="00420775" w:rsidRPr="00F73477" w:rsidRDefault="00420775" w:rsidP="00420775">
            <w:pPr>
              <w:pStyle w:val="Prrafodelista"/>
              <w:numPr>
                <w:ilvl w:val="1"/>
                <w:numId w:val="3"/>
              </w:numPr>
              <w:rPr>
                <w:sz w:val="20"/>
                <w:szCs w:val="20"/>
              </w:rPr>
            </w:pPr>
            <w:r>
              <w:rPr>
                <w:sz w:val="20"/>
                <w:szCs w:val="20"/>
              </w:rPr>
              <w:t>El SP corrige las fechas.</w:t>
            </w:r>
          </w:p>
          <w:p w:rsidR="000F5FF2" w:rsidRPr="00F73477" w:rsidRDefault="000F5FF2" w:rsidP="00D70E14">
            <w:pPr>
              <w:pStyle w:val="Prrafodelista"/>
              <w:numPr>
                <w:ilvl w:val="0"/>
                <w:numId w:val="3"/>
              </w:numPr>
              <w:rPr>
                <w:sz w:val="20"/>
                <w:szCs w:val="20"/>
              </w:rPr>
            </w:pPr>
            <w:r w:rsidRPr="00F73477">
              <w:rPr>
                <w:sz w:val="20"/>
                <w:szCs w:val="20"/>
              </w:rPr>
              <w:t>El SISTEMA solicita la confirmación de la creación.</w:t>
            </w:r>
          </w:p>
          <w:p w:rsidR="000F5FF2" w:rsidRPr="00F73477" w:rsidRDefault="000F5FF2" w:rsidP="00D70E14">
            <w:pPr>
              <w:pStyle w:val="Prrafodelista"/>
              <w:numPr>
                <w:ilvl w:val="0"/>
                <w:numId w:val="3"/>
              </w:numPr>
              <w:rPr>
                <w:sz w:val="20"/>
                <w:szCs w:val="20"/>
              </w:rPr>
            </w:pPr>
            <w:r w:rsidRPr="00F73477">
              <w:rPr>
                <w:sz w:val="20"/>
                <w:szCs w:val="20"/>
              </w:rPr>
              <w:t>El SP confirma la creación.</w:t>
            </w:r>
          </w:p>
          <w:p w:rsidR="000F5FF2" w:rsidRPr="00F73477" w:rsidRDefault="000F5FF2" w:rsidP="00D70E14">
            <w:pPr>
              <w:pStyle w:val="Prrafodelista"/>
              <w:numPr>
                <w:ilvl w:val="1"/>
                <w:numId w:val="3"/>
              </w:numPr>
              <w:rPr>
                <w:sz w:val="20"/>
                <w:szCs w:val="20"/>
              </w:rPr>
            </w:pPr>
            <w:r w:rsidRPr="00F73477">
              <w:rPr>
                <w:sz w:val="20"/>
                <w:szCs w:val="20"/>
              </w:rPr>
              <w:t>El SP no confirma la creación.</w:t>
            </w:r>
          </w:p>
          <w:p w:rsidR="000F5FF2" w:rsidRDefault="000F5FF2" w:rsidP="00D70E14">
            <w:pPr>
              <w:pStyle w:val="Prrafodelista"/>
              <w:numPr>
                <w:ilvl w:val="1"/>
                <w:numId w:val="3"/>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rsidR="000F5FF2" w:rsidRPr="00F73477" w:rsidRDefault="000F5FF2" w:rsidP="00D70E14">
            <w:pPr>
              <w:pStyle w:val="Prrafodelista"/>
              <w:numPr>
                <w:ilvl w:val="0"/>
                <w:numId w:val="3"/>
              </w:numPr>
              <w:rPr>
                <w:sz w:val="20"/>
                <w:szCs w:val="20"/>
              </w:rPr>
            </w:pPr>
            <w:r w:rsidRPr="00F73477">
              <w:rPr>
                <w:sz w:val="20"/>
                <w:szCs w:val="20"/>
              </w:rPr>
              <w:t>El SISTEMA crea una nueva licitación con núm</w:t>
            </w:r>
            <w:r w:rsidR="00DE4E64">
              <w:rPr>
                <w:sz w:val="20"/>
                <w:szCs w:val="20"/>
              </w:rPr>
              <w:t xml:space="preserve">ero de licitación, descripción, </w:t>
            </w:r>
            <w:r w:rsidRPr="00F73477">
              <w:rPr>
                <w:sz w:val="20"/>
                <w:szCs w:val="20"/>
              </w:rPr>
              <w:t xml:space="preserve">y cliente, crea  un proyecto con su </w:t>
            </w:r>
            <w:r w:rsidR="00DE4E64">
              <w:rPr>
                <w:sz w:val="20"/>
                <w:szCs w:val="20"/>
              </w:rPr>
              <w:t>nombre</w:t>
            </w:r>
            <w:r w:rsidRPr="00F73477">
              <w:rPr>
                <w:sz w:val="20"/>
                <w:szCs w:val="20"/>
              </w:rPr>
              <w:t>, identificador único, fecha d</w:t>
            </w:r>
            <w:r w:rsidR="00AD2EEE">
              <w:rPr>
                <w:sz w:val="20"/>
                <w:szCs w:val="20"/>
              </w:rPr>
              <w:t>e alta, le asocia la licitación</w:t>
            </w:r>
            <w:r w:rsidR="00420775">
              <w:rPr>
                <w:sz w:val="20"/>
                <w:szCs w:val="20"/>
              </w:rPr>
              <w:t xml:space="preserve"> y </w:t>
            </w:r>
            <w:proofErr w:type="spellStart"/>
            <w:r w:rsidR="00420775">
              <w:rPr>
                <w:sz w:val="20"/>
                <w:szCs w:val="20"/>
              </w:rPr>
              <w:t>setea</w:t>
            </w:r>
            <w:proofErr w:type="spellEnd"/>
            <w:r w:rsidR="00420775">
              <w:rPr>
                <w:sz w:val="20"/>
                <w:szCs w:val="20"/>
              </w:rPr>
              <w:t xml:space="preserve"> su estado a “Inactivo”</w:t>
            </w:r>
            <w:r w:rsidR="00AD2EEE">
              <w:rPr>
                <w:sz w:val="20"/>
                <w:szCs w:val="20"/>
              </w:rPr>
              <w:t>.</w:t>
            </w:r>
          </w:p>
          <w:p w:rsidR="000F5FF2" w:rsidRDefault="000F5FF2" w:rsidP="00D70E14">
            <w:pPr>
              <w:pStyle w:val="Prrafodelista"/>
              <w:numPr>
                <w:ilvl w:val="0"/>
                <w:numId w:val="3"/>
              </w:numPr>
              <w:rPr>
                <w:sz w:val="20"/>
                <w:szCs w:val="20"/>
                <w:lang w:val="en-US"/>
              </w:rPr>
            </w:pPr>
            <w:r>
              <w:rPr>
                <w:sz w:val="20"/>
                <w:szCs w:val="20"/>
                <w:lang w:val="en-US"/>
              </w:rPr>
              <w:t>Fin del CU.</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lastRenderedPageBreak/>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420775" w:rsidP="00420775">
            <w:pPr>
              <w:rPr>
                <w:rStyle w:val="Textoennegrita"/>
                <w:b w:val="0"/>
                <w:lang w:val="en-US"/>
              </w:rPr>
            </w:pPr>
            <w:r>
              <w:rPr>
                <w:rStyle w:val="Textoennegrita"/>
                <w:b w:val="0"/>
                <w:sz w:val="20"/>
                <w:szCs w:val="20"/>
              </w:rPr>
              <w:t>Ninguna.</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Comentarios</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4"/>
              </w:numPr>
              <w:rPr>
                <w:sz w:val="20"/>
                <w:szCs w:val="20"/>
              </w:rPr>
            </w:pPr>
            <w:r w:rsidRPr="00F73477">
              <w:rPr>
                <w:sz w:val="20"/>
                <w:szCs w:val="20"/>
              </w:rPr>
              <w:t>*indica campos o selecciones obligatorias.</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Ninguno</w:t>
            </w:r>
            <w:proofErr w:type="spellEnd"/>
            <w:r>
              <w:rPr>
                <w:sz w:val="20"/>
                <w:szCs w:val="20"/>
                <w:lang w:val="en-US"/>
              </w:rPr>
              <w:t>.</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Ninguno</w:t>
            </w:r>
            <w:proofErr w:type="spellEnd"/>
            <w:r>
              <w:rPr>
                <w:sz w:val="20"/>
                <w:szCs w:val="20"/>
                <w:lang w:val="en-US"/>
              </w:rPr>
              <w:t>.</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rStyle w:val="Textoennegrita"/>
                <w:b w:val="0"/>
                <w:sz w:val="20"/>
                <w:szCs w:val="20"/>
              </w:rPr>
              <w:t>&lt;Imagen del prototipo de interfaz si aplica.&gt;</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7" w:type="dxa"/>
            <w:tcBorders>
              <w:top w:val="single" w:sz="4" w:space="0" w:color="auto"/>
              <w:left w:val="single" w:sz="4" w:space="0" w:color="auto"/>
              <w:bottom w:val="single" w:sz="4" w:space="0" w:color="auto"/>
              <w:right w:val="single" w:sz="4" w:space="0" w:color="auto"/>
            </w:tcBorders>
            <w:hideMark/>
          </w:tcPr>
          <w:p w:rsidR="00EC205D" w:rsidRDefault="00EC205D">
            <w:pPr>
              <w:rPr>
                <w:sz w:val="20"/>
                <w:szCs w:val="20"/>
              </w:rPr>
            </w:pPr>
            <w:r>
              <w:rPr>
                <w:sz w:val="20"/>
                <w:szCs w:val="20"/>
              </w:rPr>
              <w:t xml:space="preserve">15-06-2012- 0.4 – Mariano </w:t>
            </w:r>
            <w:proofErr w:type="spellStart"/>
            <w:r>
              <w:rPr>
                <w:sz w:val="20"/>
                <w:szCs w:val="20"/>
              </w:rPr>
              <w:t>Gava</w:t>
            </w:r>
            <w:proofErr w:type="spellEnd"/>
            <w:r>
              <w:rPr>
                <w:sz w:val="20"/>
                <w:szCs w:val="20"/>
              </w:rPr>
              <w:t>.</w:t>
            </w:r>
          </w:p>
          <w:p w:rsidR="000F5FF2" w:rsidRPr="00F73477" w:rsidRDefault="000F5FF2">
            <w:pPr>
              <w:rPr>
                <w:sz w:val="20"/>
                <w:szCs w:val="20"/>
              </w:rPr>
            </w:pPr>
            <w:r w:rsidRPr="00F73477">
              <w:rPr>
                <w:sz w:val="20"/>
                <w:szCs w:val="20"/>
              </w:rPr>
              <w:t xml:space="preserve">06-06-2012- 0.3 - </w:t>
            </w:r>
            <w:proofErr w:type="spellStart"/>
            <w:r w:rsidRPr="00F73477">
              <w:rPr>
                <w:sz w:val="20"/>
                <w:szCs w:val="20"/>
              </w:rPr>
              <w:t>Demián</w:t>
            </w:r>
            <w:proofErr w:type="spellEnd"/>
            <w:r w:rsidRPr="00F73477">
              <w:rPr>
                <w:sz w:val="20"/>
                <w:szCs w:val="20"/>
              </w:rPr>
              <w:t xml:space="preserve"> </w:t>
            </w:r>
            <w:proofErr w:type="spellStart"/>
            <w:r w:rsidRPr="00F73477">
              <w:rPr>
                <w:sz w:val="20"/>
                <w:szCs w:val="20"/>
              </w:rPr>
              <w:t>Odasso</w:t>
            </w:r>
            <w:proofErr w:type="spellEnd"/>
          </w:p>
          <w:p w:rsidR="000F5FF2" w:rsidRPr="00F73477" w:rsidRDefault="000F5FF2">
            <w:pPr>
              <w:rPr>
                <w:sz w:val="20"/>
                <w:szCs w:val="20"/>
              </w:rPr>
            </w:pPr>
            <w:r w:rsidRPr="00F73477">
              <w:rPr>
                <w:sz w:val="20"/>
                <w:szCs w:val="20"/>
              </w:rPr>
              <w:t xml:space="preserve">03-06-2012 - 0.2 - </w:t>
            </w:r>
            <w:proofErr w:type="spellStart"/>
            <w:r w:rsidRPr="00F73477">
              <w:rPr>
                <w:sz w:val="20"/>
                <w:szCs w:val="20"/>
              </w:rPr>
              <w:t>Demián</w:t>
            </w:r>
            <w:proofErr w:type="spellEnd"/>
            <w:r w:rsidRPr="00F73477">
              <w:rPr>
                <w:sz w:val="20"/>
                <w:szCs w:val="20"/>
              </w:rPr>
              <w:t xml:space="preserve"> </w:t>
            </w:r>
            <w:proofErr w:type="spellStart"/>
            <w:r w:rsidRPr="00F73477">
              <w:rPr>
                <w:sz w:val="20"/>
                <w:szCs w:val="20"/>
              </w:rPr>
              <w:t>Odasso</w:t>
            </w:r>
            <w:proofErr w:type="spellEnd"/>
          </w:p>
          <w:p w:rsidR="000F5FF2" w:rsidRPr="00F73477" w:rsidRDefault="000F5FF2">
            <w:pPr>
              <w:rPr>
                <w:sz w:val="20"/>
                <w:szCs w:val="20"/>
              </w:rPr>
            </w:pPr>
            <w:r w:rsidRPr="00F73477">
              <w:rPr>
                <w:sz w:val="20"/>
                <w:szCs w:val="20"/>
              </w:rPr>
              <w:t xml:space="preserve">03-06-2012 -  0.1 - </w:t>
            </w:r>
            <w:proofErr w:type="spellStart"/>
            <w:r w:rsidRPr="00F73477">
              <w:rPr>
                <w:sz w:val="20"/>
                <w:szCs w:val="20"/>
              </w:rPr>
              <w:t>Demián</w:t>
            </w:r>
            <w:proofErr w:type="spellEnd"/>
            <w:r w:rsidRPr="00F73477">
              <w:rPr>
                <w:sz w:val="20"/>
                <w:szCs w:val="20"/>
              </w:rPr>
              <w:t xml:space="preserve"> </w:t>
            </w:r>
            <w:proofErr w:type="spellStart"/>
            <w:r w:rsidRPr="00F73477">
              <w:rPr>
                <w:sz w:val="20"/>
                <w:szCs w:val="20"/>
              </w:rPr>
              <w:t>Odasso</w:t>
            </w:r>
            <w:proofErr w:type="spellEnd"/>
          </w:p>
        </w:tc>
      </w:tr>
    </w:tbl>
    <w:p w:rsidR="000F5FF2" w:rsidRDefault="000F5FF2" w:rsidP="000F5FF2">
      <w:pPr>
        <w:pStyle w:val="Ttulo3"/>
      </w:pPr>
      <w:bookmarkStart w:id="16" w:name="_Toc326617837"/>
      <w:bookmarkStart w:id="17" w:name="_Toc326862076"/>
      <w:r>
        <w:t>2. Configurar Proyecto</w:t>
      </w:r>
      <w:bookmarkEnd w:id="16"/>
      <w:bookmarkEnd w:id="17"/>
    </w:p>
    <w:tbl>
      <w:tblPr>
        <w:tblStyle w:val="Tablaconcuadrcula"/>
        <w:tblW w:w="9210" w:type="dxa"/>
        <w:tblInd w:w="-34" w:type="dxa"/>
        <w:tblLayout w:type="fixed"/>
        <w:tblLook w:val="04A0"/>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Id</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2</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Nombre</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Configurar</w:t>
            </w:r>
            <w:proofErr w:type="spellEnd"/>
            <w:r>
              <w:rPr>
                <w:sz w:val="20"/>
                <w:szCs w:val="20"/>
                <w:lang w:val="en-US"/>
              </w:rPr>
              <w:t xml:space="preserve"> </w:t>
            </w:r>
            <w:proofErr w:type="spellStart"/>
            <w:r>
              <w:rPr>
                <w:sz w:val="20"/>
                <w:szCs w:val="20"/>
                <w:lang w:val="en-US"/>
              </w:rPr>
              <w:t>Proyecto</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Objetivo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sz w:val="20"/>
                <w:szCs w:val="20"/>
              </w:rPr>
            </w:pPr>
            <w:r w:rsidRPr="00F73477">
              <w:rPr>
                <w:sz w:val="20"/>
                <w:szCs w:val="20"/>
              </w:rPr>
              <w:t>Configura un proyecto habilitando los ítems particulares para un cliente.</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Actor Principal</w:t>
            </w:r>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w:t>
            </w:r>
            <w:proofErr w:type="spellStart"/>
            <w:r>
              <w:rPr>
                <w:sz w:val="20"/>
                <w:szCs w:val="20"/>
                <w:lang w:val="en-US"/>
              </w:rPr>
              <w:t>Proyectos</w:t>
            </w:r>
            <w:proofErr w:type="spellEnd"/>
            <w:r>
              <w:rPr>
                <w:sz w:val="20"/>
                <w:szCs w:val="20"/>
                <w:lang w:val="en-US"/>
              </w:rPr>
              <w:t xml:space="preserve"> (ADMP)</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sz w:val="20"/>
                <w:szCs w:val="20"/>
              </w:rPr>
            </w:pPr>
            <w:r w:rsidRPr="00F73477">
              <w:rPr>
                <w:sz w:val="20"/>
                <w:szCs w:val="20"/>
              </w:rPr>
              <w:t>El ADMP debe estar logueado en el sistema.</w:t>
            </w:r>
          </w:p>
          <w:p w:rsidR="000F5FF2" w:rsidRPr="00F73477" w:rsidRDefault="000F5FF2">
            <w:pPr>
              <w:rPr>
                <w:sz w:val="20"/>
                <w:szCs w:val="20"/>
              </w:rPr>
            </w:pPr>
            <w:r w:rsidRPr="00F73477">
              <w:rPr>
                <w:sz w:val="20"/>
                <w:szCs w:val="20"/>
              </w:rPr>
              <w:t>Hay un proyecto seleccionado para gestionar.</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Pos </w:t>
            </w:r>
            <w:proofErr w:type="spellStart"/>
            <w:r>
              <w:rPr>
                <w:rStyle w:val="Textoennegrita"/>
                <w:sz w:val="20"/>
                <w:szCs w:val="20"/>
                <w:lang w:val="en-US"/>
              </w:rPr>
              <w:t>Condiciones</w:t>
            </w:r>
            <w:proofErr w:type="spellEnd"/>
          </w:p>
        </w:tc>
        <w:tc>
          <w:tcPr>
            <w:tcW w:w="7371"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b/>
                <w:sz w:val="20"/>
                <w:szCs w:val="20"/>
              </w:rPr>
            </w:pPr>
            <w:r w:rsidRPr="00F73477">
              <w:rPr>
                <w:b/>
                <w:sz w:val="20"/>
                <w:szCs w:val="20"/>
              </w:rPr>
              <w:t>Éxito:</w:t>
            </w:r>
          </w:p>
          <w:p w:rsidR="000F5FF2" w:rsidRPr="00F73477" w:rsidRDefault="000F5FF2">
            <w:pPr>
              <w:rPr>
                <w:sz w:val="20"/>
                <w:szCs w:val="20"/>
              </w:rPr>
            </w:pPr>
            <w:r w:rsidRPr="00F73477">
              <w:rPr>
                <w:sz w:val="20"/>
                <w:szCs w:val="20"/>
              </w:rPr>
              <w:t>Se crea la configuración del proyecto.</w:t>
            </w:r>
          </w:p>
          <w:p w:rsidR="000F5FF2" w:rsidRPr="00F73477" w:rsidRDefault="000F5FF2">
            <w:pPr>
              <w:rPr>
                <w:sz w:val="20"/>
                <w:szCs w:val="20"/>
              </w:rPr>
            </w:pPr>
            <w:r w:rsidRPr="00F73477">
              <w:rPr>
                <w:b/>
                <w:sz w:val="20"/>
                <w:szCs w:val="20"/>
              </w:rPr>
              <w:t>Fracaso:</w:t>
            </w:r>
            <w:r w:rsidRPr="00F73477">
              <w:rPr>
                <w:sz w:val="20"/>
                <w:szCs w:val="20"/>
              </w:rPr>
              <w:br/>
              <w:t>El ADMP no confirma la configuración.</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Flujo</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5"/>
              </w:numPr>
              <w:rPr>
                <w:sz w:val="20"/>
                <w:szCs w:val="20"/>
              </w:rPr>
            </w:pPr>
            <w:r w:rsidRPr="00F73477">
              <w:rPr>
                <w:sz w:val="20"/>
                <w:szCs w:val="20"/>
              </w:rPr>
              <w:t>El CU comienza cuando el ADMP selecciona la opción de configurar proyecto.</w:t>
            </w:r>
          </w:p>
          <w:p w:rsidR="000F5FF2" w:rsidRPr="00F73477" w:rsidRDefault="000F5FF2" w:rsidP="00D70E14">
            <w:pPr>
              <w:pStyle w:val="Prrafodelista"/>
              <w:numPr>
                <w:ilvl w:val="0"/>
                <w:numId w:val="5"/>
              </w:numPr>
              <w:rPr>
                <w:sz w:val="20"/>
                <w:szCs w:val="20"/>
              </w:rPr>
            </w:pPr>
            <w:r w:rsidRPr="00F73477">
              <w:rPr>
                <w:sz w:val="20"/>
                <w:szCs w:val="20"/>
              </w:rPr>
              <w:t>El SISTEMA solicita que se indique si el proyecto necesitara de documentos de pre obra.</w:t>
            </w:r>
          </w:p>
          <w:p w:rsidR="000F5FF2" w:rsidRPr="00F73477" w:rsidRDefault="000F5FF2" w:rsidP="00D70E14">
            <w:pPr>
              <w:pStyle w:val="Prrafodelista"/>
              <w:numPr>
                <w:ilvl w:val="0"/>
                <w:numId w:val="5"/>
              </w:numPr>
              <w:rPr>
                <w:sz w:val="20"/>
                <w:szCs w:val="20"/>
              </w:rPr>
            </w:pPr>
            <w:r w:rsidRPr="00F73477">
              <w:rPr>
                <w:sz w:val="20"/>
                <w:szCs w:val="20"/>
              </w:rPr>
              <w:t>El SISTEMA solicita que se indique si el proyecto necesitara de documentos de pos obra.</w:t>
            </w:r>
          </w:p>
          <w:p w:rsidR="000F5FF2" w:rsidRPr="00F73477" w:rsidRDefault="000F5FF2" w:rsidP="00D70E14">
            <w:pPr>
              <w:pStyle w:val="Prrafodelista"/>
              <w:numPr>
                <w:ilvl w:val="0"/>
                <w:numId w:val="5"/>
              </w:numPr>
              <w:rPr>
                <w:sz w:val="20"/>
                <w:szCs w:val="20"/>
              </w:rPr>
            </w:pPr>
            <w:r w:rsidRPr="00F73477">
              <w:rPr>
                <w:sz w:val="20"/>
                <w:szCs w:val="20"/>
              </w:rPr>
              <w:t>El ADMP indica que no necesita documentos de pos obra.</w:t>
            </w:r>
          </w:p>
          <w:p w:rsidR="000F5FF2" w:rsidRPr="00F73477" w:rsidRDefault="000F5FF2" w:rsidP="00D70E14">
            <w:pPr>
              <w:pStyle w:val="Prrafodelista"/>
              <w:numPr>
                <w:ilvl w:val="1"/>
                <w:numId w:val="5"/>
              </w:numPr>
              <w:rPr>
                <w:sz w:val="20"/>
                <w:szCs w:val="20"/>
              </w:rPr>
            </w:pPr>
            <w:r w:rsidRPr="00F73477">
              <w:rPr>
                <w:sz w:val="20"/>
                <w:szCs w:val="20"/>
              </w:rPr>
              <w:lastRenderedPageBreak/>
              <w:t>El ADMP indica que si se necesitan documentos de pos obra.</w:t>
            </w:r>
          </w:p>
          <w:p w:rsidR="000F5FF2" w:rsidRPr="00F73477" w:rsidRDefault="000F5FF2" w:rsidP="00D70E14">
            <w:pPr>
              <w:pStyle w:val="Prrafodelista"/>
              <w:numPr>
                <w:ilvl w:val="1"/>
                <w:numId w:val="5"/>
              </w:numPr>
              <w:rPr>
                <w:sz w:val="20"/>
                <w:szCs w:val="20"/>
              </w:rPr>
            </w:pPr>
            <w:r w:rsidRPr="00F73477">
              <w:rPr>
                <w:sz w:val="20"/>
                <w:szCs w:val="20"/>
              </w:rPr>
              <w:t>El SISTEMA busca los tipos de documentos y muestra por cada uno su identificador y nombre.</w:t>
            </w:r>
          </w:p>
          <w:p w:rsidR="000F5FF2" w:rsidRPr="00F73477" w:rsidRDefault="000F5FF2" w:rsidP="00D70E14">
            <w:pPr>
              <w:pStyle w:val="Prrafodelista"/>
              <w:numPr>
                <w:ilvl w:val="1"/>
                <w:numId w:val="5"/>
              </w:numPr>
              <w:rPr>
                <w:sz w:val="20"/>
                <w:szCs w:val="20"/>
              </w:rPr>
            </w:pPr>
            <w:r w:rsidRPr="00F73477">
              <w:rPr>
                <w:sz w:val="20"/>
                <w:szCs w:val="20"/>
              </w:rPr>
              <w:t>El SISTEMA solicita al ADMP que seleccione los documentos necesarios de pos obra.</w:t>
            </w:r>
          </w:p>
          <w:p w:rsidR="000F5FF2" w:rsidRPr="00F73477" w:rsidRDefault="000F5FF2" w:rsidP="00D70E14">
            <w:pPr>
              <w:pStyle w:val="Prrafodelista"/>
              <w:numPr>
                <w:ilvl w:val="1"/>
                <w:numId w:val="5"/>
              </w:numPr>
              <w:rPr>
                <w:sz w:val="20"/>
                <w:szCs w:val="20"/>
              </w:rPr>
            </w:pPr>
            <w:r w:rsidRPr="00F73477">
              <w:rPr>
                <w:sz w:val="20"/>
                <w:szCs w:val="20"/>
              </w:rPr>
              <w:t>El ADMP selecciona al menos uno.</w:t>
            </w:r>
          </w:p>
          <w:p w:rsidR="000F5FF2" w:rsidRPr="00F73477" w:rsidRDefault="000F5FF2" w:rsidP="00D70E14">
            <w:pPr>
              <w:pStyle w:val="Prrafodelista"/>
              <w:numPr>
                <w:ilvl w:val="0"/>
                <w:numId w:val="5"/>
              </w:numPr>
              <w:rPr>
                <w:sz w:val="20"/>
                <w:szCs w:val="20"/>
              </w:rPr>
            </w:pPr>
            <w:r w:rsidRPr="00F73477">
              <w:rPr>
                <w:sz w:val="20"/>
                <w:szCs w:val="20"/>
              </w:rPr>
              <w:t>El SISTEMA solicita confirmación de la configuración.</w:t>
            </w:r>
          </w:p>
          <w:p w:rsidR="000F5FF2" w:rsidRPr="00F73477" w:rsidRDefault="000F5FF2" w:rsidP="00D70E14">
            <w:pPr>
              <w:pStyle w:val="Prrafodelista"/>
              <w:numPr>
                <w:ilvl w:val="0"/>
                <w:numId w:val="5"/>
              </w:numPr>
              <w:rPr>
                <w:sz w:val="20"/>
                <w:szCs w:val="20"/>
              </w:rPr>
            </w:pPr>
            <w:r w:rsidRPr="00F73477">
              <w:rPr>
                <w:sz w:val="20"/>
                <w:szCs w:val="20"/>
              </w:rPr>
              <w:t>El ADMP confirma la configuración.</w:t>
            </w:r>
          </w:p>
          <w:p w:rsidR="000F5FF2" w:rsidRPr="00F73477" w:rsidRDefault="000F5FF2" w:rsidP="00D70E14">
            <w:pPr>
              <w:pStyle w:val="Prrafodelista"/>
              <w:numPr>
                <w:ilvl w:val="1"/>
                <w:numId w:val="5"/>
              </w:numPr>
              <w:rPr>
                <w:sz w:val="20"/>
                <w:szCs w:val="20"/>
              </w:rPr>
            </w:pPr>
            <w:r w:rsidRPr="00F73477">
              <w:rPr>
                <w:sz w:val="20"/>
                <w:szCs w:val="20"/>
              </w:rPr>
              <w:t>El ADMP no confirma la configuración.</w:t>
            </w:r>
          </w:p>
          <w:p w:rsidR="000F5FF2" w:rsidRDefault="000F5FF2" w:rsidP="00D70E14">
            <w:pPr>
              <w:pStyle w:val="Prrafodelista"/>
              <w:numPr>
                <w:ilvl w:val="1"/>
                <w:numId w:val="5"/>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rsidR="000F5FF2" w:rsidRPr="00F73477" w:rsidRDefault="000F5FF2" w:rsidP="00D70E14">
            <w:pPr>
              <w:pStyle w:val="Prrafodelista"/>
              <w:numPr>
                <w:ilvl w:val="0"/>
                <w:numId w:val="5"/>
              </w:numPr>
              <w:rPr>
                <w:sz w:val="20"/>
                <w:szCs w:val="20"/>
              </w:rPr>
            </w:pPr>
            <w:r w:rsidRPr="00F73477">
              <w:rPr>
                <w:sz w:val="20"/>
                <w:szCs w:val="20"/>
              </w:rPr>
              <w:t>El SISTEMA crea una configuración de proyecto con los siguientes datos: proyecto,  los tipos de documentos de pos obra si se necesitaran.</w:t>
            </w:r>
          </w:p>
          <w:p w:rsidR="000F5FF2" w:rsidRDefault="000F5FF2" w:rsidP="00D70E14">
            <w:pPr>
              <w:pStyle w:val="Prrafodelista"/>
              <w:numPr>
                <w:ilvl w:val="0"/>
                <w:numId w:val="5"/>
              </w:numPr>
              <w:rPr>
                <w:sz w:val="20"/>
                <w:szCs w:val="20"/>
                <w:lang w:val="en-US"/>
              </w:rPr>
            </w:pPr>
            <w:r>
              <w:rPr>
                <w:sz w:val="20"/>
                <w:szCs w:val="20"/>
                <w:lang w:val="en-US"/>
              </w:rPr>
              <w:t>Fin de CU.</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lastRenderedPageBreak/>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proofErr w:type="spellStart"/>
            <w:r>
              <w:rPr>
                <w:rStyle w:val="Textoennegrita"/>
                <w:b w:val="0"/>
                <w:sz w:val="20"/>
                <w:szCs w:val="20"/>
                <w:lang w:val="en-US"/>
              </w:rPr>
              <w:t>Ninguno</w:t>
            </w:r>
            <w:proofErr w:type="spellEnd"/>
            <w:r>
              <w:rPr>
                <w:rStyle w:val="Textoennegrita"/>
                <w:b w:val="0"/>
                <w:sz w:val="20"/>
                <w:szCs w:val="20"/>
                <w:lang w:val="en-US"/>
              </w:rPr>
              <w:t>.</w:t>
            </w:r>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Comentarios</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6"/>
              </w:numPr>
              <w:rPr>
                <w:sz w:val="20"/>
                <w:szCs w:val="20"/>
              </w:rPr>
            </w:pPr>
            <w:r w:rsidRPr="00F73477">
              <w:rPr>
                <w:sz w:val="20"/>
                <w:szCs w:val="20"/>
              </w:rPr>
              <w:t>*indica campos o selecciones obligatorias.</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donde se Incluye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que Extiende</w:t>
            </w:r>
          </w:p>
        </w:tc>
        <w:tc>
          <w:tcPr>
            <w:tcW w:w="6237"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rsidTr="000F5FF2">
        <w:tc>
          <w:tcPr>
            <w:tcW w:w="9214"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rStyle w:val="Textoennegrita"/>
                <w:b w:val="0"/>
                <w:sz w:val="20"/>
                <w:szCs w:val="20"/>
              </w:rPr>
              <w:t>&lt;Imagen del prototipo de interfaz si aplica.&gt;</w:t>
            </w:r>
          </w:p>
        </w:tc>
      </w:tr>
      <w:tr w:rsidR="000F5FF2" w:rsidTr="000F5FF2">
        <w:tc>
          <w:tcPr>
            <w:tcW w:w="297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7" w:type="dxa"/>
            <w:tcBorders>
              <w:top w:val="single" w:sz="4" w:space="0" w:color="auto"/>
              <w:left w:val="single" w:sz="4" w:space="0" w:color="auto"/>
              <w:bottom w:val="single" w:sz="4" w:space="0" w:color="auto"/>
              <w:right w:val="single" w:sz="4" w:space="0" w:color="auto"/>
            </w:tcBorders>
            <w:hideMark/>
          </w:tcPr>
          <w:p w:rsidR="00E110AD" w:rsidRDefault="00E110AD" w:rsidP="00E110AD">
            <w:pPr>
              <w:rPr>
                <w:sz w:val="20"/>
                <w:szCs w:val="20"/>
                <w:lang w:val="en-US"/>
              </w:rPr>
            </w:pPr>
            <w:r w:rsidRPr="00E110AD">
              <w:rPr>
                <w:sz w:val="20"/>
                <w:szCs w:val="20"/>
                <w:lang w:val="en-US"/>
              </w:rPr>
              <w:t xml:space="preserve">15- 06 – 2012- 0.2 – Mariano </w:t>
            </w:r>
            <w:proofErr w:type="spellStart"/>
            <w:r w:rsidRPr="00E110AD">
              <w:rPr>
                <w:sz w:val="20"/>
                <w:szCs w:val="20"/>
                <w:lang w:val="en-US"/>
              </w:rPr>
              <w:t>Gava</w:t>
            </w:r>
            <w:proofErr w:type="spellEnd"/>
          </w:p>
          <w:p w:rsidR="00E110AD" w:rsidRPr="00E110AD" w:rsidRDefault="00E110AD" w:rsidP="00E110AD">
            <w:pPr>
              <w:pStyle w:val="Prrafodelista"/>
              <w:numPr>
                <w:ilvl w:val="2"/>
                <w:numId w:val="7"/>
              </w:numPr>
              <w:rPr>
                <w:sz w:val="20"/>
                <w:szCs w:val="20"/>
                <w:lang w:val="en-US"/>
              </w:rPr>
            </w:pPr>
            <w:r>
              <w:rPr>
                <w:sz w:val="20"/>
                <w:szCs w:val="20"/>
                <w:lang w:val="en-US"/>
              </w:rPr>
              <w:t xml:space="preserve">-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bookmarkStart w:id="18" w:name="_GoBack"/>
            <w:bookmarkEnd w:id="18"/>
            <w:proofErr w:type="spellEnd"/>
          </w:p>
        </w:tc>
      </w:tr>
    </w:tbl>
    <w:p w:rsidR="000F5FF2" w:rsidRDefault="000F5FF2" w:rsidP="000F5FF2">
      <w:pPr>
        <w:pStyle w:val="Ttulo3"/>
      </w:pPr>
      <w:bookmarkStart w:id="19" w:name="_Toc326862077"/>
      <w:r>
        <w:t>3. Crear Solicitud de Tarea</w:t>
      </w:r>
      <w:bookmarkEnd w:id="19"/>
    </w:p>
    <w:tbl>
      <w:tblPr>
        <w:tblStyle w:val="Tablaconcuadrcula"/>
        <w:tblW w:w="9210" w:type="dxa"/>
        <w:tblInd w:w="-34" w:type="dxa"/>
        <w:tblLayout w:type="fixed"/>
        <w:tblLook w:val="04A0"/>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3</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Nombre</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Crear</w:t>
            </w:r>
            <w:proofErr w:type="spellEnd"/>
            <w:r>
              <w:rPr>
                <w:sz w:val="20"/>
                <w:szCs w:val="20"/>
                <w:lang w:val="en-US"/>
              </w:rPr>
              <w:t xml:space="preserve"> </w:t>
            </w:r>
            <w:proofErr w:type="spellStart"/>
            <w:r>
              <w:rPr>
                <w:sz w:val="20"/>
                <w:szCs w:val="20"/>
                <w:lang w:val="en-US"/>
              </w:rPr>
              <w:t>solicitud</w:t>
            </w:r>
            <w:proofErr w:type="spellEnd"/>
            <w:r>
              <w:rPr>
                <w:sz w:val="20"/>
                <w:szCs w:val="20"/>
                <w:lang w:val="en-US"/>
              </w:rPr>
              <w:t xml:space="preserve"> de </w:t>
            </w:r>
            <w:proofErr w:type="spellStart"/>
            <w:r>
              <w:rPr>
                <w:sz w:val="20"/>
                <w:szCs w:val="20"/>
                <w:lang w:val="en-US"/>
              </w:rPr>
              <w:t>tarea</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Objetivo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rStyle w:val="Textoennegrita"/>
                <w:b w:val="0"/>
                <w:sz w:val="20"/>
                <w:szCs w:val="20"/>
              </w:rPr>
              <w:t>Crear una solicitud de tarea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w:t>
            </w:r>
            <w:proofErr w:type="spellStart"/>
            <w:r>
              <w:rPr>
                <w:sz w:val="20"/>
                <w:szCs w:val="20"/>
                <w:lang w:val="en-US"/>
              </w:rPr>
              <w:t>Proyectos</w:t>
            </w:r>
            <w:proofErr w:type="spellEnd"/>
            <w:r>
              <w:rPr>
                <w:sz w:val="20"/>
                <w:szCs w:val="20"/>
                <w:lang w:val="en-US"/>
              </w:rPr>
              <w:t xml:space="preserve"> (ADMP)</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sz w:val="20"/>
                <w:szCs w:val="20"/>
              </w:rPr>
            </w:pPr>
            <w:r w:rsidRPr="00F73477">
              <w:rPr>
                <w:sz w:val="20"/>
                <w:szCs w:val="20"/>
              </w:rPr>
              <w:t>El ADMP debe estar logueado en el sistema.</w:t>
            </w:r>
          </w:p>
          <w:p w:rsidR="000F5FF2" w:rsidRPr="00F73477" w:rsidRDefault="000F5FF2">
            <w:pPr>
              <w:rPr>
                <w:sz w:val="20"/>
                <w:szCs w:val="20"/>
              </w:rPr>
            </w:pPr>
            <w:r w:rsidRPr="00F73477">
              <w:rPr>
                <w:sz w:val="20"/>
                <w:szCs w:val="20"/>
              </w:rPr>
              <w:t>Hay un proyecto seleccionado para gestionar.</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Pos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b/>
                <w:sz w:val="20"/>
                <w:szCs w:val="20"/>
              </w:rPr>
            </w:pPr>
            <w:r w:rsidRPr="00F73477">
              <w:rPr>
                <w:b/>
                <w:sz w:val="20"/>
                <w:szCs w:val="20"/>
              </w:rPr>
              <w:t>Éxito:</w:t>
            </w:r>
          </w:p>
          <w:p w:rsidR="000F5FF2" w:rsidRPr="00F73477" w:rsidRDefault="000F5FF2">
            <w:pPr>
              <w:rPr>
                <w:sz w:val="20"/>
                <w:szCs w:val="20"/>
              </w:rPr>
            </w:pPr>
            <w:r w:rsidRPr="00F73477">
              <w:rPr>
                <w:sz w:val="20"/>
                <w:szCs w:val="20"/>
              </w:rPr>
              <w:t xml:space="preserve">Se </w:t>
            </w:r>
            <w:proofErr w:type="spellStart"/>
            <w:r w:rsidRPr="00F73477">
              <w:rPr>
                <w:sz w:val="20"/>
                <w:szCs w:val="20"/>
              </w:rPr>
              <w:t>creo</w:t>
            </w:r>
            <w:proofErr w:type="spellEnd"/>
            <w:r w:rsidRPr="00F73477">
              <w:rPr>
                <w:sz w:val="20"/>
                <w:szCs w:val="20"/>
              </w:rPr>
              <w:t xml:space="preserve"> una solicitud de tarea con sus tareas.</w:t>
            </w:r>
          </w:p>
          <w:p w:rsidR="000F5FF2" w:rsidRPr="00F73477" w:rsidRDefault="000F5FF2">
            <w:pPr>
              <w:rPr>
                <w:sz w:val="20"/>
                <w:szCs w:val="20"/>
              </w:rPr>
            </w:pPr>
            <w:r w:rsidRPr="00F73477">
              <w:rPr>
                <w:b/>
                <w:sz w:val="20"/>
                <w:szCs w:val="20"/>
              </w:rPr>
              <w:t>Fracaso:</w:t>
            </w:r>
          </w:p>
          <w:p w:rsidR="000F5FF2" w:rsidRPr="00F73477" w:rsidRDefault="000F5FF2">
            <w:pPr>
              <w:rPr>
                <w:sz w:val="20"/>
                <w:szCs w:val="20"/>
              </w:rPr>
            </w:pPr>
            <w:r w:rsidRPr="00F73477">
              <w:rPr>
                <w:sz w:val="20"/>
                <w:szCs w:val="20"/>
              </w:rPr>
              <w:t>El ADMP no confirma.</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Flujo</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8"/>
              </w:numPr>
              <w:rPr>
                <w:sz w:val="20"/>
                <w:szCs w:val="20"/>
              </w:rPr>
            </w:pPr>
            <w:r w:rsidRPr="00F73477">
              <w:rPr>
                <w:sz w:val="20"/>
                <w:szCs w:val="20"/>
              </w:rPr>
              <w:t xml:space="preserve">El CU comienza cuando el ADMP selecciona la opción de crear solicitud de </w:t>
            </w:r>
            <w:r w:rsidRPr="00F73477">
              <w:rPr>
                <w:rStyle w:val="Textoennegrita"/>
                <w:b w:val="0"/>
                <w:sz w:val="20"/>
                <w:szCs w:val="20"/>
              </w:rPr>
              <w:t>tarea</w:t>
            </w:r>
            <w:r w:rsidRPr="00F73477">
              <w:rPr>
                <w:sz w:val="20"/>
                <w:szCs w:val="20"/>
              </w:rPr>
              <w:t>.</w:t>
            </w:r>
          </w:p>
          <w:p w:rsidR="000F5FF2" w:rsidRPr="00F73477" w:rsidRDefault="000F5FF2" w:rsidP="00D70E14">
            <w:pPr>
              <w:pStyle w:val="Prrafodelista"/>
              <w:numPr>
                <w:ilvl w:val="0"/>
                <w:numId w:val="8"/>
              </w:numPr>
              <w:rPr>
                <w:sz w:val="20"/>
                <w:szCs w:val="20"/>
              </w:rPr>
            </w:pPr>
            <w:r w:rsidRPr="00F73477">
              <w:rPr>
                <w:sz w:val="20"/>
                <w:szCs w:val="20"/>
              </w:rPr>
              <w:t>El SISTEMA solicita que se ingrese el nombre* de la solicitud de tarea.</w:t>
            </w:r>
          </w:p>
          <w:p w:rsidR="000F5FF2" w:rsidRPr="00F73477" w:rsidRDefault="000F5FF2" w:rsidP="00D70E14">
            <w:pPr>
              <w:pStyle w:val="Prrafodelista"/>
              <w:numPr>
                <w:ilvl w:val="0"/>
                <w:numId w:val="8"/>
              </w:numPr>
              <w:rPr>
                <w:sz w:val="20"/>
                <w:szCs w:val="20"/>
              </w:rPr>
            </w:pPr>
            <w:r w:rsidRPr="00F73477">
              <w:rPr>
                <w:sz w:val="20"/>
                <w:szCs w:val="20"/>
              </w:rPr>
              <w:t>El ADMP ingresa el nombre de la solicitud de tarea.</w:t>
            </w:r>
          </w:p>
          <w:p w:rsidR="000F5FF2" w:rsidRPr="00F73477" w:rsidRDefault="000F5FF2" w:rsidP="00D70E14">
            <w:pPr>
              <w:pStyle w:val="Prrafodelista"/>
              <w:numPr>
                <w:ilvl w:val="0"/>
                <w:numId w:val="8"/>
              </w:numPr>
              <w:rPr>
                <w:sz w:val="20"/>
                <w:szCs w:val="20"/>
              </w:rPr>
            </w:pPr>
            <w:r w:rsidRPr="00F73477">
              <w:rPr>
                <w:sz w:val="20"/>
                <w:szCs w:val="20"/>
              </w:rPr>
              <w:t>El SISTEMA solicita que por cada tarea se ingrese la descripción*, el monto* y observaciones.</w:t>
            </w:r>
          </w:p>
          <w:p w:rsidR="000F5FF2" w:rsidRPr="00F73477" w:rsidRDefault="000F5FF2" w:rsidP="00D70E14">
            <w:pPr>
              <w:pStyle w:val="Prrafodelista"/>
              <w:numPr>
                <w:ilvl w:val="0"/>
                <w:numId w:val="8"/>
              </w:numPr>
              <w:rPr>
                <w:sz w:val="20"/>
                <w:szCs w:val="20"/>
              </w:rPr>
            </w:pPr>
            <w:r w:rsidRPr="00F73477">
              <w:rPr>
                <w:sz w:val="20"/>
                <w:szCs w:val="20"/>
              </w:rPr>
              <w:t>El ADMP ingresa por cada tarea la descripción, el monto, las observaciones.</w:t>
            </w:r>
          </w:p>
          <w:p w:rsidR="000F5FF2" w:rsidRPr="00F73477" w:rsidRDefault="000F5FF2" w:rsidP="00D70E14">
            <w:pPr>
              <w:pStyle w:val="Prrafodelista"/>
              <w:numPr>
                <w:ilvl w:val="0"/>
                <w:numId w:val="8"/>
              </w:numPr>
              <w:rPr>
                <w:sz w:val="20"/>
                <w:szCs w:val="20"/>
              </w:rPr>
            </w:pPr>
            <w:r w:rsidRPr="00F73477">
              <w:rPr>
                <w:sz w:val="20"/>
                <w:szCs w:val="20"/>
              </w:rPr>
              <w:t>El SISTEMA busca los sitios mostrando para cada uno su identificador, nombre y provincia y solicita al ADMP que seleccione un sitio* por cada tarea.</w:t>
            </w:r>
          </w:p>
          <w:p w:rsidR="000F5FF2" w:rsidRPr="00F73477" w:rsidRDefault="000F5FF2" w:rsidP="00D70E14">
            <w:pPr>
              <w:pStyle w:val="Prrafodelista"/>
              <w:numPr>
                <w:ilvl w:val="0"/>
                <w:numId w:val="8"/>
              </w:numPr>
              <w:rPr>
                <w:sz w:val="20"/>
                <w:szCs w:val="20"/>
              </w:rPr>
            </w:pPr>
            <w:r w:rsidRPr="00F73477">
              <w:rPr>
                <w:sz w:val="20"/>
                <w:szCs w:val="20"/>
              </w:rPr>
              <w:t>El ADMP selecciona un sitio para cada tarea.</w:t>
            </w:r>
          </w:p>
          <w:p w:rsidR="000F5FF2" w:rsidRPr="00F73477" w:rsidRDefault="000F5FF2" w:rsidP="00D70E14">
            <w:pPr>
              <w:pStyle w:val="Prrafodelista"/>
              <w:numPr>
                <w:ilvl w:val="0"/>
                <w:numId w:val="8"/>
              </w:numPr>
              <w:rPr>
                <w:sz w:val="20"/>
                <w:szCs w:val="20"/>
              </w:rPr>
            </w:pPr>
            <w:r w:rsidRPr="00F73477">
              <w:rPr>
                <w:sz w:val="20"/>
                <w:szCs w:val="20"/>
              </w:rPr>
              <w:t>El SISTEMA busca los tipos de tarea mostrando para cada una su identificador y nombre.</w:t>
            </w:r>
          </w:p>
          <w:p w:rsidR="000F5FF2" w:rsidRPr="00F73477" w:rsidRDefault="000F5FF2" w:rsidP="00D70E14">
            <w:pPr>
              <w:pStyle w:val="Prrafodelista"/>
              <w:numPr>
                <w:ilvl w:val="0"/>
                <w:numId w:val="8"/>
              </w:numPr>
              <w:rPr>
                <w:sz w:val="20"/>
                <w:szCs w:val="20"/>
              </w:rPr>
            </w:pPr>
            <w:r w:rsidRPr="00F73477">
              <w:rPr>
                <w:sz w:val="20"/>
                <w:szCs w:val="20"/>
              </w:rPr>
              <w:t>El SISTEMA solicita que se seleccione un tipo de tarea* por cada tarea.</w:t>
            </w:r>
          </w:p>
          <w:p w:rsidR="000F5FF2" w:rsidRPr="00F73477" w:rsidRDefault="000F5FF2" w:rsidP="00D70E14">
            <w:pPr>
              <w:pStyle w:val="Prrafodelista"/>
              <w:numPr>
                <w:ilvl w:val="0"/>
                <w:numId w:val="8"/>
              </w:numPr>
              <w:rPr>
                <w:sz w:val="20"/>
                <w:szCs w:val="20"/>
              </w:rPr>
            </w:pPr>
            <w:r w:rsidRPr="00F73477">
              <w:rPr>
                <w:sz w:val="20"/>
                <w:szCs w:val="20"/>
              </w:rPr>
              <w:t>El ADMP selecciona un tipo de tarea por cada tarea.</w:t>
            </w:r>
          </w:p>
          <w:p w:rsidR="000F5FF2" w:rsidRDefault="000F5FF2" w:rsidP="00D70E14">
            <w:pPr>
              <w:pStyle w:val="Prrafodelista"/>
              <w:numPr>
                <w:ilvl w:val="0"/>
                <w:numId w:val="8"/>
              </w:numPr>
              <w:rPr>
                <w:sz w:val="20"/>
                <w:szCs w:val="20"/>
                <w:lang w:val="en-US"/>
              </w:rPr>
            </w:pPr>
            <w:r>
              <w:rPr>
                <w:sz w:val="20"/>
                <w:szCs w:val="20"/>
                <w:lang w:val="en-US"/>
              </w:rPr>
              <w:t xml:space="preserve">El SISTEMA </w:t>
            </w:r>
            <w:proofErr w:type="spellStart"/>
            <w:r>
              <w:rPr>
                <w:sz w:val="20"/>
                <w:szCs w:val="20"/>
                <w:lang w:val="en-US"/>
              </w:rPr>
              <w:t>solicita</w:t>
            </w:r>
            <w:proofErr w:type="spellEnd"/>
            <w:r>
              <w:rPr>
                <w:sz w:val="20"/>
                <w:szCs w:val="20"/>
                <w:lang w:val="en-US"/>
              </w:rPr>
              <w:t xml:space="preserve"> </w:t>
            </w:r>
            <w:proofErr w:type="spellStart"/>
            <w:r>
              <w:rPr>
                <w:sz w:val="20"/>
                <w:szCs w:val="20"/>
                <w:lang w:val="en-US"/>
              </w:rPr>
              <w:t>confirmación</w:t>
            </w:r>
            <w:proofErr w:type="spellEnd"/>
            <w:r>
              <w:rPr>
                <w:sz w:val="20"/>
                <w:szCs w:val="20"/>
                <w:lang w:val="en-US"/>
              </w:rPr>
              <w:t>.</w:t>
            </w:r>
          </w:p>
          <w:p w:rsidR="000F5FF2" w:rsidRDefault="000F5FF2" w:rsidP="00D70E14">
            <w:pPr>
              <w:pStyle w:val="Prrafodelista"/>
              <w:numPr>
                <w:ilvl w:val="0"/>
                <w:numId w:val="8"/>
              </w:numPr>
              <w:rPr>
                <w:sz w:val="20"/>
                <w:szCs w:val="20"/>
                <w:lang w:val="en-US"/>
              </w:rPr>
            </w:pPr>
            <w:r>
              <w:rPr>
                <w:sz w:val="20"/>
                <w:szCs w:val="20"/>
                <w:lang w:val="en-US"/>
              </w:rPr>
              <w:t xml:space="preserve">El ADMP </w:t>
            </w:r>
            <w:proofErr w:type="spellStart"/>
            <w:r>
              <w:rPr>
                <w:sz w:val="20"/>
                <w:szCs w:val="20"/>
                <w:lang w:val="en-US"/>
              </w:rPr>
              <w:t>confirma</w:t>
            </w:r>
            <w:proofErr w:type="spellEnd"/>
            <w:r>
              <w:rPr>
                <w:sz w:val="20"/>
                <w:szCs w:val="20"/>
                <w:lang w:val="en-US"/>
              </w:rPr>
              <w:t>.</w:t>
            </w:r>
          </w:p>
          <w:p w:rsidR="000F5FF2" w:rsidRDefault="000F5FF2" w:rsidP="00D70E14">
            <w:pPr>
              <w:pStyle w:val="Prrafodelista"/>
              <w:numPr>
                <w:ilvl w:val="1"/>
                <w:numId w:val="8"/>
              </w:numPr>
              <w:rPr>
                <w:sz w:val="20"/>
                <w:szCs w:val="20"/>
                <w:lang w:val="en-US"/>
              </w:rPr>
            </w:pPr>
            <w:r>
              <w:rPr>
                <w:sz w:val="20"/>
                <w:szCs w:val="20"/>
                <w:lang w:val="en-US"/>
              </w:rPr>
              <w:t xml:space="preserve">El ADMP no </w:t>
            </w:r>
            <w:proofErr w:type="spellStart"/>
            <w:r>
              <w:rPr>
                <w:sz w:val="20"/>
                <w:szCs w:val="20"/>
                <w:lang w:val="en-US"/>
              </w:rPr>
              <w:t>confirma</w:t>
            </w:r>
            <w:proofErr w:type="spellEnd"/>
            <w:r>
              <w:rPr>
                <w:sz w:val="20"/>
                <w:szCs w:val="20"/>
                <w:lang w:val="en-US"/>
              </w:rPr>
              <w:t>.</w:t>
            </w:r>
          </w:p>
          <w:p w:rsidR="000F5FF2" w:rsidRDefault="000F5FF2" w:rsidP="00D70E14">
            <w:pPr>
              <w:pStyle w:val="Prrafodelista"/>
              <w:numPr>
                <w:ilvl w:val="1"/>
                <w:numId w:val="8"/>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rsidR="000F5FF2" w:rsidRPr="00F73477" w:rsidRDefault="000F5FF2" w:rsidP="00D70E14">
            <w:pPr>
              <w:pStyle w:val="Prrafodelista"/>
              <w:numPr>
                <w:ilvl w:val="0"/>
                <w:numId w:val="8"/>
              </w:numPr>
              <w:rPr>
                <w:sz w:val="20"/>
                <w:szCs w:val="20"/>
              </w:rPr>
            </w:pPr>
            <w:r w:rsidRPr="00F73477">
              <w:rPr>
                <w:sz w:val="20"/>
                <w:szCs w:val="20"/>
              </w:rPr>
              <w:lastRenderedPageBreak/>
              <w:t>El SISTEMA crea una nueva solicitud de tarea con sus detalles y cada detalle con su tarea.</w:t>
            </w:r>
          </w:p>
          <w:p w:rsidR="000F5FF2" w:rsidRDefault="000F5FF2" w:rsidP="00D70E14">
            <w:pPr>
              <w:pStyle w:val="Prrafodelista"/>
              <w:numPr>
                <w:ilvl w:val="0"/>
                <w:numId w:val="8"/>
              </w:numPr>
              <w:rPr>
                <w:sz w:val="20"/>
                <w:szCs w:val="20"/>
                <w:lang w:val="en-US"/>
              </w:rPr>
            </w:pPr>
            <w:r>
              <w:rPr>
                <w:sz w:val="20"/>
                <w:szCs w:val="20"/>
                <w:lang w:val="en-US"/>
              </w:rPr>
              <w:t>Fin del CU.</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lastRenderedPageBreak/>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tabs>
                <w:tab w:val="center" w:pos="4499"/>
              </w:tabs>
              <w:rPr>
                <w:rStyle w:val="Textoennegrita"/>
                <w:b w:val="0"/>
              </w:rPr>
            </w:pPr>
            <w:r w:rsidRPr="00F73477">
              <w:rPr>
                <w:rStyle w:val="Textoennegrita"/>
                <w:b w:val="0"/>
                <w:sz w:val="20"/>
                <w:szCs w:val="20"/>
              </w:rPr>
              <w:t>Definir los estados de cada clase.</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Comentarios</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9"/>
              </w:numPr>
              <w:rPr>
                <w:sz w:val="20"/>
                <w:szCs w:val="20"/>
              </w:rPr>
            </w:pPr>
            <w:r w:rsidRPr="00F73477">
              <w:rPr>
                <w:sz w:val="20"/>
                <w:szCs w:val="20"/>
              </w:rPr>
              <w:t>* indica campo obligatorio o selección obligatoria.</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rStyle w:val="Textoennegrita"/>
                <w:b w:val="0"/>
                <w:sz w:val="20"/>
                <w:szCs w:val="20"/>
              </w:rPr>
              <w:t>&lt;Imagen del prototipo de interfaz si aplica.&gt;</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rsidP="00D70E14">
            <w:pPr>
              <w:pStyle w:val="Prrafodelista"/>
              <w:numPr>
                <w:ilvl w:val="2"/>
                <w:numId w:val="10"/>
              </w:numPr>
              <w:rPr>
                <w:sz w:val="20"/>
                <w:szCs w:val="20"/>
                <w:lang w:val="en-US"/>
              </w:rPr>
            </w:pPr>
            <w:r>
              <w:rPr>
                <w:sz w:val="20"/>
                <w:szCs w:val="20"/>
                <w:lang w:val="en-US"/>
              </w:rPr>
              <w:t xml:space="preserve">-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proofErr w:type="spellEnd"/>
          </w:p>
        </w:tc>
      </w:tr>
    </w:tbl>
    <w:p w:rsidR="000F5FF2" w:rsidRPr="002C5EC0" w:rsidRDefault="000C01D7" w:rsidP="000F5FF2">
      <w:pPr>
        <w:pStyle w:val="Ttulo3"/>
      </w:pPr>
      <w:bookmarkStart w:id="20" w:name="_Toc326862078"/>
      <w:r>
        <w:t xml:space="preserve">19. </w:t>
      </w:r>
      <w:r w:rsidR="000F5FF2">
        <w:t>Asignar solicitud de tarea a cuadrilla</w:t>
      </w:r>
      <w:bookmarkEnd w:id="20"/>
    </w:p>
    <w:tbl>
      <w:tblPr>
        <w:tblStyle w:val="Tablaconcuadrcula"/>
        <w:tblW w:w="9214" w:type="dxa"/>
        <w:tblInd w:w="-34" w:type="dxa"/>
        <w:tblLayout w:type="fixed"/>
        <w:tblLook w:val="04A0"/>
      </w:tblPr>
      <w:tblGrid>
        <w:gridCol w:w="1843"/>
        <w:gridCol w:w="1134"/>
        <w:gridCol w:w="6237"/>
      </w:tblGrid>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rsidR="000F5FF2" w:rsidRPr="002C5EC0" w:rsidRDefault="000F5FF2" w:rsidP="00F73477">
            <w:pPr>
              <w:rPr>
                <w:sz w:val="20"/>
                <w:szCs w:val="20"/>
              </w:rPr>
            </w:pPr>
            <w:r w:rsidRPr="002C5EC0">
              <w:rPr>
                <w:sz w:val="20"/>
                <w:szCs w:val="20"/>
              </w:rPr>
              <w:t>19</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rsidR="000F5FF2" w:rsidRPr="002C5EC0" w:rsidRDefault="000F5FF2" w:rsidP="00F73477">
            <w:pPr>
              <w:rPr>
                <w:sz w:val="20"/>
                <w:szCs w:val="20"/>
              </w:rPr>
            </w:pPr>
            <w:r w:rsidRPr="002C5EC0">
              <w:rPr>
                <w:sz w:val="20"/>
                <w:szCs w:val="20"/>
              </w:rPr>
              <w:t xml:space="preserve">Asignar </w:t>
            </w:r>
            <w:r>
              <w:rPr>
                <w:sz w:val="20"/>
                <w:szCs w:val="20"/>
              </w:rPr>
              <w:t>solicitud de tarea</w:t>
            </w:r>
            <w:r w:rsidRPr="002C5EC0">
              <w:rPr>
                <w:sz w:val="20"/>
                <w:szCs w:val="20"/>
              </w:rPr>
              <w:t xml:space="preserve"> a cuadrilla</w:t>
            </w:r>
            <w:r>
              <w:rPr>
                <w:sz w:val="20"/>
                <w:szCs w:val="20"/>
              </w:rPr>
              <w:t>.</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rsidR="000F5FF2" w:rsidRPr="002C5EC0" w:rsidRDefault="000F5FF2" w:rsidP="00F73477">
            <w:pPr>
              <w:rPr>
                <w:sz w:val="20"/>
                <w:szCs w:val="20"/>
              </w:rPr>
            </w:pPr>
            <w:r w:rsidRPr="002C5EC0">
              <w:rPr>
                <w:sz w:val="20"/>
                <w:szCs w:val="20"/>
              </w:rPr>
              <w:t xml:space="preserve">Asignar </w:t>
            </w:r>
            <w:r>
              <w:rPr>
                <w:sz w:val="20"/>
                <w:szCs w:val="20"/>
              </w:rPr>
              <w:t>solicitud de tarea</w:t>
            </w:r>
            <w:r w:rsidRPr="002C5EC0">
              <w:rPr>
                <w:sz w:val="20"/>
                <w:szCs w:val="20"/>
              </w:rPr>
              <w:t xml:space="preserve"> a cuadrilla</w:t>
            </w:r>
            <w:r>
              <w:rPr>
                <w:sz w:val="20"/>
                <w:szCs w:val="20"/>
              </w:rPr>
              <w:t>.</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rsidR="000F5FF2" w:rsidRPr="002C5EC0" w:rsidRDefault="000F5FF2" w:rsidP="00F73477">
            <w:pPr>
              <w:rPr>
                <w:sz w:val="20"/>
                <w:szCs w:val="20"/>
              </w:rPr>
            </w:pPr>
            <w:r w:rsidRPr="002C5EC0">
              <w:rPr>
                <w:sz w:val="20"/>
                <w:szCs w:val="20"/>
              </w:rPr>
              <w:t>Administrador de Proyectos (ADMP)</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rsidR="000F5FF2" w:rsidRPr="002C5EC0" w:rsidRDefault="000F5FF2" w:rsidP="00F73477">
            <w:pPr>
              <w:rPr>
                <w:sz w:val="20"/>
                <w:szCs w:val="20"/>
              </w:rPr>
            </w:pPr>
            <w:r w:rsidRPr="002C5EC0">
              <w:rPr>
                <w:sz w:val="20"/>
                <w:szCs w:val="20"/>
              </w:rPr>
              <w:t>No aplica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rsidR="000F5FF2" w:rsidRPr="002C5EC0" w:rsidRDefault="000F5FF2" w:rsidP="00F73477">
            <w:pPr>
              <w:rPr>
                <w:sz w:val="20"/>
                <w:szCs w:val="20"/>
              </w:rPr>
            </w:pPr>
            <w:r w:rsidRPr="002C5EC0">
              <w:rPr>
                <w:sz w:val="20"/>
                <w:szCs w:val="20"/>
              </w:rPr>
              <w:t>El ADMP debe estar logueado en el sistema.</w:t>
            </w:r>
            <w:r>
              <w:rPr>
                <w:sz w:val="20"/>
                <w:szCs w:val="20"/>
              </w:rPr>
              <w:br/>
              <w:t>Hay un proyecto seleccionado para gestionar.</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Pos Condiciones</w:t>
            </w:r>
          </w:p>
        </w:tc>
        <w:tc>
          <w:tcPr>
            <w:tcW w:w="7371" w:type="dxa"/>
            <w:gridSpan w:val="2"/>
          </w:tcPr>
          <w:p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asigno una </w:t>
            </w:r>
            <w:r>
              <w:rPr>
                <w:sz w:val="20"/>
                <w:szCs w:val="20"/>
              </w:rPr>
              <w:t>solicitud de tarea</w:t>
            </w:r>
            <w:r w:rsidRPr="002C5EC0">
              <w:rPr>
                <w:sz w:val="20"/>
                <w:szCs w:val="20"/>
              </w:rPr>
              <w:t xml:space="preserve"> a una cuadrilla.</w:t>
            </w:r>
          </w:p>
          <w:p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El caso de uso Crear solicitud de tarea no se ejecuto con éxito</w:t>
            </w:r>
            <w:r w:rsidRPr="002C5EC0">
              <w:rPr>
                <w:sz w:val="20"/>
                <w:szCs w:val="20"/>
              </w:rPr>
              <w:t>.</w:t>
            </w:r>
            <w:r>
              <w:rPr>
                <w:sz w:val="20"/>
                <w:szCs w:val="20"/>
              </w:rPr>
              <w:br/>
            </w:r>
            <w:r w:rsidRPr="002C5EC0">
              <w:rPr>
                <w:sz w:val="20"/>
                <w:szCs w:val="20"/>
              </w:rPr>
              <w:t>No se confirma la asignación de una</w:t>
            </w:r>
            <w:r>
              <w:rPr>
                <w:sz w:val="20"/>
                <w:szCs w:val="20"/>
              </w:rPr>
              <w:t xml:space="preserve"> solicitud de</w:t>
            </w:r>
            <w:r w:rsidRPr="002C5EC0">
              <w:rPr>
                <w:sz w:val="20"/>
                <w:szCs w:val="20"/>
              </w:rPr>
              <w:t xml:space="preserve"> tarea.</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rsidTr="00F73477">
        <w:tc>
          <w:tcPr>
            <w:tcW w:w="9214" w:type="dxa"/>
            <w:gridSpan w:val="3"/>
          </w:tcPr>
          <w:p w:rsidR="000F5FF2" w:rsidRDefault="000F5FF2" w:rsidP="00D70E14">
            <w:pPr>
              <w:pStyle w:val="Prrafodelista"/>
              <w:numPr>
                <w:ilvl w:val="0"/>
                <w:numId w:val="13"/>
              </w:numPr>
              <w:rPr>
                <w:sz w:val="20"/>
                <w:szCs w:val="20"/>
              </w:rPr>
            </w:pPr>
            <w:r w:rsidRPr="002C5EC0">
              <w:rPr>
                <w:sz w:val="20"/>
                <w:szCs w:val="20"/>
              </w:rPr>
              <w:t xml:space="preserve">El CU comienza cuando el ADMP selecciona la opción de </w:t>
            </w:r>
            <w:r>
              <w:rPr>
                <w:sz w:val="20"/>
                <w:szCs w:val="20"/>
              </w:rPr>
              <w:t>asignar solicitud de tarea</w:t>
            </w:r>
            <w:r w:rsidRPr="002C5EC0">
              <w:rPr>
                <w:sz w:val="20"/>
                <w:szCs w:val="20"/>
              </w:rPr>
              <w:t>.</w:t>
            </w:r>
          </w:p>
          <w:p w:rsidR="000F5FF2" w:rsidRPr="002C5EC0" w:rsidRDefault="000F5FF2" w:rsidP="00D70E14">
            <w:pPr>
              <w:pStyle w:val="Prrafodelista"/>
              <w:numPr>
                <w:ilvl w:val="0"/>
                <w:numId w:val="13"/>
              </w:numPr>
              <w:rPr>
                <w:sz w:val="20"/>
                <w:szCs w:val="20"/>
              </w:rPr>
            </w:pPr>
            <w:r>
              <w:rPr>
                <w:sz w:val="20"/>
                <w:szCs w:val="20"/>
              </w:rPr>
              <w:t>El SISTEMA busca las solicitudes de tareas y por cada una muestra su id y descripción.</w:t>
            </w:r>
          </w:p>
          <w:p w:rsidR="000F5FF2" w:rsidRDefault="000F5FF2" w:rsidP="00D70E14">
            <w:pPr>
              <w:pStyle w:val="Prrafodelista"/>
              <w:numPr>
                <w:ilvl w:val="0"/>
                <w:numId w:val="13"/>
              </w:numPr>
              <w:rPr>
                <w:sz w:val="20"/>
                <w:szCs w:val="20"/>
              </w:rPr>
            </w:pPr>
            <w:r w:rsidRPr="002C5EC0">
              <w:rPr>
                <w:sz w:val="20"/>
                <w:szCs w:val="20"/>
              </w:rPr>
              <w:t xml:space="preserve">El </w:t>
            </w:r>
            <w:r w:rsidRPr="007D6D7A">
              <w:rPr>
                <w:sz w:val="20"/>
                <w:szCs w:val="20"/>
              </w:rPr>
              <w:t>SISTEMA solicita que se seleccione una solicitud de tarea*.</w:t>
            </w:r>
          </w:p>
          <w:p w:rsidR="000F5FF2" w:rsidRDefault="000F5FF2" w:rsidP="00D70E14">
            <w:pPr>
              <w:pStyle w:val="Prrafodelista"/>
              <w:numPr>
                <w:ilvl w:val="0"/>
                <w:numId w:val="13"/>
              </w:numPr>
              <w:rPr>
                <w:sz w:val="20"/>
                <w:szCs w:val="20"/>
              </w:rPr>
            </w:pPr>
            <w:r>
              <w:rPr>
                <w:sz w:val="20"/>
                <w:szCs w:val="20"/>
              </w:rPr>
              <w:t>El ADMP no necesita crear una solicitud de tarea.</w:t>
            </w:r>
          </w:p>
          <w:p w:rsidR="000F5FF2" w:rsidRDefault="000F5FF2" w:rsidP="00D70E14">
            <w:pPr>
              <w:pStyle w:val="Prrafodelista"/>
              <w:numPr>
                <w:ilvl w:val="1"/>
                <w:numId w:val="13"/>
              </w:numPr>
              <w:rPr>
                <w:sz w:val="20"/>
                <w:szCs w:val="20"/>
              </w:rPr>
            </w:pPr>
            <w:r>
              <w:rPr>
                <w:sz w:val="20"/>
                <w:szCs w:val="20"/>
              </w:rPr>
              <w:t>El ADMP si necesita crear una solicitud de tarea.</w:t>
            </w:r>
          </w:p>
          <w:p w:rsidR="000F5FF2" w:rsidRPr="007D6D7A" w:rsidRDefault="000F5FF2" w:rsidP="00D70E14">
            <w:pPr>
              <w:pStyle w:val="Prrafodelista"/>
              <w:numPr>
                <w:ilvl w:val="1"/>
                <w:numId w:val="13"/>
              </w:numPr>
              <w:rPr>
                <w:sz w:val="20"/>
                <w:szCs w:val="20"/>
              </w:rPr>
            </w:pPr>
            <w:r w:rsidRPr="007D6D7A">
              <w:rPr>
                <w:sz w:val="20"/>
                <w:szCs w:val="20"/>
              </w:rPr>
              <w:t xml:space="preserve">Se llama al Caso de uso </w:t>
            </w:r>
            <w:r>
              <w:rPr>
                <w:sz w:val="20"/>
                <w:szCs w:val="20"/>
              </w:rPr>
              <w:t>Crear solicitud de tarea y se ejecuto con éxito</w:t>
            </w:r>
            <w:r w:rsidRPr="007D6D7A">
              <w:rPr>
                <w:sz w:val="20"/>
                <w:szCs w:val="20"/>
              </w:rPr>
              <w:t>.</w:t>
            </w:r>
          </w:p>
          <w:p w:rsidR="000F5FF2" w:rsidRDefault="000F5FF2" w:rsidP="00D70E14">
            <w:pPr>
              <w:pStyle w:val="Prrafodelista"/>
              <w:numPr>
                <w:ilvl w:val="2"/>
                <w:numId w:val="13"/>
              </w:numPr>
              <w:rPr>
                <w:sz w:val="20"/>
                <w:szCs w:val="20"/>
              </w:rPr>
            </w:pPr>
            <w:r>
              <w:rPr>
                <w:sz w:val="20"/>
                <w:szCs w:val="20"/>
              </w:rPr>
              <w:t xml:space="preserve"> </w:t>
            </w:r>
            <w:r w:rsidRPr="007D6D7A">
              <w:rPr>
                <w:sz w:val="20"/>
                <w:szCs w:val="20"/>
              </w:rPr>
              <w:t xml:space="preserve">Se llama al Caso de uso </w:t>
            </w:r>
            <w:r>
              <w:rPr>
                <w:sz w:val="20"/>
                <w:szCs w:val="20"/>
              </w:rPr>
              <w:t>Crear solicitud de tarea y no se ejecuto con éxito.</w:t>
            </w:r>
          </w:p>
          <w:p w:rsidR="000F5FF2" w:rsidRDefault="000F5FF2" w:rsidP="00D70E14">
            <w:pPr>
              <w:pStyle w:val="Prrafodelista"/>
              <w:numPr>
                <w:ilvl w:val="2"/>
                <w:numId w:val="13"/>
              </w:numPr>
              <w:rPr>
                <w:sz w:val="20"/>
                <w:szCs w:val="20"/>
              </w:rPr>
            </w:pPr>
            <w:r>
              <w:rPr>
                <w:sz w:val="20"/>
                <w:szCs w:val="20"/>
              </w:rPr>
              <w:t>El SISTEMA informa la situación.</w:t>
            </w:r>
          </w:p>
          <w:p w:rsidR="000F5FF2" w:rsidRDefault="000F5FF2" w:rsidP="00D70E14">
            <w:pPr>
              <w:pStyle w:val="Prrafodelista"/>
              <w:numPr>
                <w:ilvl w:val="2"/>
                <w:numId w:val="13"/>
              </w:numPr>
              <w:rPr>
                <w:sz w:val="20"/>
                <w:szCs w:val="20"/>
              </w:rPr>
            </w:pPr>
            <w:r>
              <w:rPr>
                <w:sz w:val="20"/>
                <w:szCs w:val="20"/>
              </w:rPr>
              <w:t>Se cancela el caso de uso.</w:t>
            </w:r>
          </w:p>
          <w:p w:rsidR="000F5FF2" w:rsidRDefault="000F5FF2" w:rsidP="00D70E14">
            <w:pPr>
              <w:pStyle w:val="Prrafodelista"/>
              <w:numPr>
                <w:ilvl w:val="0"/>
                <w:numId w:val="13"/>
              </w:numPr>
              <w:rPr>
                <w:sz w:val="20"/>
                <w:szCs w:val="20"/>
              </w:rPr>
            </w:pPr>
            <w:r>
              <w:rPr>
                <w:sz w:val="20"/>
                <w:szCs w:val="20"/>
              </w:rPr>
              <w:t>El ADMP selecciona una solicitud de tarea.</w:t>
            </w:r>
          </w:p>
          <w:p w:rsidR="000F5FF2" w:rsidRDefault="000F5FF2" w:rsidP="00D70E14">
            <w:pPr>
              <w:pStyle w:val="Prrafodelista"/>
              <w:numPr>
                <w:ilvl w:val="0"/>
                <w:numId w:val="13"/>
              </w:numPr>
              <w:rPr>
                <w:sz w:val="20"/>
                <w:szCs w:val="20"/>
              </w:rPr>
            </w:pPr>
            <w:r>
              <w:rPr>
                <w:sz w:val="20"/>
                <w:szCs w:val="20"/>
              </w:rPr>
              <w:t xml:space="preserve">El SISTEMA busca las cuadrillas y por cada una muestra su identificador y nombre; y </w:t>
            </w:r>
            <w:r w:rsidRPr="007D6D7A">
              <w:rPr>
                <w:sz w:val="20"/>
                <w:szCs w:val="20"/>
              </w:rPr>
              <w:t xml:space="preserve">solicita que se seleccione una </w:t>
            </w:r>
            <w:r>
              <w:rPr>
                <w:sz w:val="20"/>
                <w:szCs w:val="20"/>
              </w:rPr>
              <w:t>cuadrilla</w:t>
            </w:r>
            <w:r w:rsidRPr="007D6D7A">
              <w:rPr>
                <w:sz w:val="20"/>
                <w:szCs w:val="20"/>
              </w:rPr>
              <w:t>*.</w:t>
            </w:r>
          </w:p>
          <w:p w:rsidR="000F5FF2" w:rsidRDefault="000F5FF2" w:rsidP="00D70E14">
            <w:pPr>
              <w:pStyle w:val="Prrafodelista"/>
              <w:numPr>
                <w:ilvl w:val="0"/>
                <w:numId w:val="13"/>
              </w:numPr>
              <w:rPr>
                <w:sz w:val="20"/>
                <w:szCs w:val="20"/>
              </w:rPr>
            </w:pPr>
            <w:r>
              <w:rPr>
                <w:sz w:val="20"/>
                <w:szCs w:val="20"/>
              </w:rPr>
              <w:t>EL ADMP selecciona una cuadrilla.</w:t>
            </w:r>
          </w:p>
          <w:p w:rsidR="000F5FF2" w:rsidRDefault="000F5FF2" w:rsidP="00D70E14">
            <w:pPr>
              <w:pStyle w:val="Prrafodelista"/>
              <w:numPr>
                <w:ilvl w:val="0"/>
                <w:numId w:val="13"/>
              </w:numPr>
              <w:rPr>
                <w:sz w:val="20"/>
                <w:szCs w:val="20"/>
              </w:rPr>
            </w:pPr>
            <w:r>
              <w:rPr>
                <w:sz w:val="20"/>
                <w:szCs w:val="20"/>
              </w:rPr>
              <w:t>El SISTEMA solicita que se confirme la asignación de la solicitud de tarea a la cuadrilla.</w:t>
            </w:r>
          </w:p>
          <w:p w:rsidR="000F5FF2" w:rsidRDefault="000F5FF2" w:rsidP="00D70E14">
            <w:pPr>
              <w:pStyle w:val="Prrafodelista"/>
              <w:numPr>
                <w:ilvl w:val="0"/>
                <w:numId w:val="13"/>
              </w:numPr>
              <w:rPr>
                <w:sz w:val="20"/>
                <w:szCs w:val="20"/>
              </w:rPr>
            </w:pPr>
            <w:r>
              <w:rPr>
                <w:sz w:val="20"/>
                <w:szCs w:val="20"/>
              </w:rPr>
              <w:t>El ADMP confirma la asignación de la solicitud de tarea a la cuadrilla.</w:t>
            </w:r>
            <w:r>
              <w:rPr>
                <w:sz w:val="20"/>
                <w:szCs w:val="20"/>
              </w:rPr>
              <w:br/>
              <w:t xml:space="preserve">        a.     El ADMP no confirma la asignación de la solicitud de tarea a la cuadrilla.</w:t>
            </w:r>
            <w:r>
              <w:rPr>
                <w:sz w:val="20"/>
                <w:szCs w:val="20"/>
              </w:rPr>
              <w:br/>
              <w:t xml:space="preserve">        b.     Se cancela el caso de uso.</w:t>
            </w:r>
          </w:p>
          <w:p w:rsidR="000F5FF2" w:rsidRDefault="000F5FF2" w:rsidP="00D70E14">
            <w:pPr>
              <w:pStyle w:val="Prrafodelista"/>
              <w:numPr>
                <w:ilvl w:val="0"/>
                <w:numId w:val="13"/>
              </w:numPr>
              <w:rPr>
                <w:sz w:val="20"/>
                <w:szCs w:val="20"/>
              </w:rPr>
            </w:pPr>
            <w:r>
              <w:rPr>
                <w:sz w:val="20"/>
                <w:szCs w:val="20"/>
              </w:rPr>
              <w:t>El SISTEMA asocia la solicitud de tarea con la cuadrilla.</w:t>
            </w:r>
          </w:p>
          <w:p w:rsidR="000F5FF2" w:rsidRDefault="000F5FF2" w:rsidP="00D70E14">
            <w:pPr>
              <w:pStyle w:val="Prrafodelista"/>
              <w:numPr>
                <w:ilvl w:val="0"/>
                <w:numId w:val="13"/>
              </w:numPr>
              <w:rPr>
                <w:sz w:val="20"/>
                <w:szCs w:val="20"/>
              </w:rPr>
            </w:pPr>
            <w:r>
              <w:rPr>
                <w:sz w:val="20"/>
                <w:szCs w:val="20"/>
              </w:rPr>
              <w:t>EL SISTEMA actualiza el estado de la solicitud de tarea.</w:t>
            </w:r>
          </w:p>
          <w:p w:rsidR="000F5FF2" w:rsidRPr="002C5EC0" w:rsidRDefault="000F5FF2" w:rsidP="00D70E14">
            <w:pPr>
              <w:pStyle w:val="Prrafodelista"/>
              <w:numPr>
                <w:ilvl w:val="0"/>
                <w:numId w:val="13"/>
              </w:numPr>
              <w:rPr>
                <w:sz w:val="20"/>
                <w:szCs w:val="20"/>
              </w:rPr>
            </w:pPr>
            <w:r w:rsidRPr="002C5EC0">
              <w:rPr>
                <w:sz w:val="20"/>
                <w:szCs w:val="20"/>
              </w:rPr>
              <w:t>Fin del CU.</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rsidTr="00F73477">
        <w:tc>
          <w:tcPr>
            <w:tcW w:w="9214" w:type="dxa"/>
            <w:gridSpan w:val="3"/>
          </w:tcPr>
          <w:p w:rsidR="000F5FF2" w:rsidRPr="00C60FB7" w:rsidRDefault="000F5FF2" w:rsidP="00F73477">
            <w:pPr>
              <w:rPr>
                <w:bCs/>
              </w:rPr>
            </w:pPr>
            <w:r>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rsidTr="00F73477">
        <w:tc>
          <w:tcPr>
            <w:tcW w:w="9214" w:type="dxa"/>
            <w:gridSpan w:val="3"/>
          </w:tcPr>
          <w:p w:rsidR="000F5FF2" w:rsidRPr="002C5EC0" w:rsidRDefault="000F5FF2" w:rsidP="00D70E14">
            <w:pPr>
              <w:pStyle w:val="Prrafodelista"/>
              <w:numPr>
                <w:ilvl w:val="0"/>
                <w:numId w:val="18"/>
              </w:numPr>
              <w:rPr>
                <w:sz w:val="20"/>
                <w:szCs w:val="20"/>
              </w:rPr>
            </w:pPr>
            <w:r w:rsidRPr="002C5EC0">
              <w:rPr>
                <w:sz w:val="20"/>
                <w:szCs w:val="20"/>
              </w:rPr>
              <w:t>*indica campos o selecciones obligatorias.</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lastRenderedPageBreak/>
              <w:t>Casos de Uso que Extiende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rsidTr="00F73477">
        <w:tc>
          <w:tcPr>
            <w:tcW w:w="9214" w:type="dxa"/>
            <w:gridSpan w:val="3"/>
          </w:tcPr>
          <w:p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rsidR="000F5FF2" w:rsidRPr="002C5EC0" w:rsidRDefault="000F5FF2" w:rsidP="000F5FF2">
      <w:pPr>
        <w:pStyle w:val="Ttulo3"/>
      </w:pPr>
      <w:bookmarkStart w:id="21" w:name="_Toc326862079"/>
      <w:r>
        <w:t>20</w:t>
      </w:r>
      <w:r w:rsidR="000C01D7">
        <w:t xml:space="preserve">. </w:t>
      </w:r>
      <w:r>
        <w:t>Asignar material entregado por el cliente a la solicitud de tarea.</w:t>
      </w:r>
      <w:bookmarkEnd w:id="21"/>
    </w:p>
    <w:tbl>
      <w:tblPr>
        <w:tblStyle w:val="Tablaconcuadrcula"/>
        <w:tblW w:w="9214" w:type="dxa"/>
        <w:tblInd w:w="-34" w:type="dxa"/>
        <w:tblLayout w:type="fixed"/>
        <w:tblLook w:val="04A0"/>
      </w:tblPr>
      <w:tblGrid>
        <w:gridCol w:w="1843"/>
        <w:gridCol w:w="1134"/>
        <w:gridCol w:w="6237"/>
      </w:tblGrid>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rsidR="000F5FF2" w:rsidRPr="002C5EC0" w:rsidRDefault="000F5FF2" w:rsidP="00F73477">
            <w:pPr>
              <w:rPr>
                <w:sz w:val="20"/>
                <w:szCs w:val="20"/>
              </w:rPr>
            </w:pPr>
            <w:r>
              <w:rPr>
                <w:sz w:val="20"/>
                <w:szCs w:val="20"/>
              </w:rPr>
              <w:t>20</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rsidR="000F5FF2" w:rsidRPr="002C5EC0" w:rsidRDefault="000F5FF2" w:rsidP="00F73477">
            <w:pPr>
              <w:rPr>
                <w:sz w:val="20"/>
                <w:szCs w:val="20"/>
              </w:rPr>
            </w:pPr>
            <w:r w:rsidRPr="002C5EC0">
              <w:rPr>
                <w:sz w:val="20"/>
                <w:szCs w:val="20"/>
              </w:rPr>
              <w:t>Asignar</w:t>
            </w:r>
            <w:r>
              <w:rPr>
                <w:sz w:val="20"/>
                <w:szCs w:val="20"/>
              </w:rPr>
              <w:t xml:space="preserve"> material entregado por el cliente</w:t>
            </w:r>
            <w:r w:rsidRPr="002C5EC0">
              <w:rPr>
                <w:sz w:val="20"/>
                <w:szCs w:val="20"/>
              </w:rPr>
              <w:t xml:space="preserve"> </w:t>
            </w:r>
            <w:r>
              <w:rPr>
                <w:sz w:val="20"/>
                <w:szCs w:val="20"/>
              </w:rPr>
              <w:t>a la solicitud de tarea.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rsidR="000F5FF2" w:rsidRPr="002C5EC0" w:rsidRDefault="000F5FF2" w:rsidP="00F73477">
            <w:pPr>
              <w:rPr>
                <w:sz w:val="20"/>
                <w:szCs w:val="20"/>
              </w:rPr>
            </w:pPr>
            <w:r w:rsidRPr="002C5EC0">
              <w:rPr>
                <w:sz w:val="20"/>
                <w:szCs w:val="20"/>
              </w:rPr>
              <w:t>Asignar</w:t>
            </w:r>
            <w:r>
              <w:rPr>
                <w:sz w:val="20"/>
                <w:szCs w:val="20"/>
              </w:rPr>
              <w:t xml:space="preserve"> material entregado por el cliente</w:t>
            </w:r>
            <w:r w:rsidRPr="002C5EC0">
              <w:rPr>
                <w:sz w:val="20"/>
                <w:szCs w:val="20"/>
              </w:rPr>
              <w:t xml:space="preserve"> </w:t>
            </w:r>
            <w:r>
              <w:rPr>
                <w:sz w:val="20"/>
                <w:szCs w:val="20"/>
              </w:rPr>
              <w:t>a la solicitud de tarea.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rsidR="000F5FF2" w:rsidRPr="002C5EC0" w:rsidRDefault="000F5FF2" w:rsidP="00F73477">
            <w:pPr>
              <w:rPr>
                <w:sz w:val="20"/>
                <w:szCs w:val="20"/>
              </w:rPr>
            </w:pPr>
            <w:r w:rsidRPr="002C5EC0">
              <w:rPr>
                <w:sz w:val="20"/>
                <w:szCs w:val="20"/>
              </w:rPr>
              <w:t>Administrador de Proyectos (ADMP)</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rsidR="000F5FF2" w:rsidRPr="002C5EC0" w:rsidRDefault="000F5FF2" w:rsidP="00F73477">
            <w:pPr>
              <w:rPr>
                <w:sz w:val="20"/>
                <w:szCs w:val="20"/>
              </w:rPr>
            </w:pPr>
            <w:r w:rsidRPr="002C5EC0">
              <w:rPr>
                <w:sz w:val="20"/>
                <w:szCs w:val="20"/>
              </w:rPr>
              <w:t>No aplica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rsidR="000F5FF2" w:rsidRPr="002C5EC0" w:rsidRDefault="000F5FF2" w:rsidP="00F73477">
            <w:pPr>
              <w:rPr>
                <w:sz w:val="20"/>
                <w:szCs w:val="20"/>
              </w:rPr>
            </w:pPr>
            <w:r w:rsidRPr="002C5EC0">
              <w:rPr>
                <w:sz w:val="20"/>
                <w:szCs w:val="20"/>
              </w:rPr>
              <w:t>El ADMP debe estar logueado en el sistema.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Pos Condiciones</w:t>
            </w:r>
          </w:p>
        </w:tc>
        <w:tc>
          <w:tcPr>
            <w:tcW w:w="7371" w:type="dxa"/>
            <w:gridSpan w:val="2"/>
          </w:tcPr>
          <w:p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asigno </w:t>
            </w:r>
            <w:r>
              <w:rPr>
                <w:sz w:val="20"/>
                <w:szCs w:val="20"/>
              </w:rPr>
              <w:t>material a la solicitud de</w:t>
            </w:r>
            <w:r w:rsidRPr="002C5EC0">
              <w:rPr>
                <w:sz w:val="20"/>
                <w:szCs w:val="20"/>
              </w:rPr>
              <w:t xml:space="preserve"> tarea.</w:t>
            </w:r>
            <w:r>
              <w:rPr>
                <w:sz w:val="20"/>
                <w:szCs w:val="20"/>
              </w:rPr>
              <w:br/>
              <w:t>Hay un proyecto seleccionado para gestionar.</w:t>
            </w:r>
          </w:p>
          <w:p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El caso de uso Registrar material entregado por el cliente no se ejecuto con éxito</w:t>
            </w:r>
            <w:r w:rsidRPr="002C5EC0">
              <w:rPr>
                <w:sz w:val="20"/>
                <w:szCs w:val="20"/>
              </w:rPr>
              <w:t>.</w:t>
            </w:r>
            <w:r>
              <w:rPr>
                <w:sz w:val="20"/>
                <w:szCs w:val="20"/>
              </w:rPr>
              <w:br/>
              <w:t>El caso de uso Crear solicitud de tarea no se ejecuto con éxito</w:t>
            </w:r>
            <w:r w:rsidRPr="002C5EC0">
              <w:rPr>
                <w:sz w:val="20"/>
                <w:szCs w:val="20"/>
              </w:rPr>
              <w:t>.</w:t>
            </w:r>
            <w:r>
              <w:rPr>
                <w:sz w:val="20"/>
                <w:szCs w:val="20"/>
              </w:rPr>
              <w:br/>
            </w:r>
            <w:r w:rsidRPr="002C5EC0">
              <w:rPr>
                <w:sz w:val="20"/>
                <w:szCs w:val="20"/>
              </w:rPr>
              <w:t xml:space="preserve">No se confirma la asignación </w:t>
            </w:r>
            <w:r>
              <w:rPr>
                <w:sz w:val="20"/>
                <w:szCs w:val="20"/>
              </w:rPr>
              <w:t>de material.</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rsidTr="00F73477">
        <w:tc>
          <w:tcPr>
            <w:tcW w:w="9214" w:type="dxa"/>
            <w:gridSpan w:val="3"/>
          </w:tcPr>
          <w:p w:rsidR="000F5FF2" w:rsidRDefault="000F5FF2" w:rsidP="00D70E14">
            <w:pPr>
              <w:pStyle w:val="Prrafodelista"/>
              <w:numPr>
                <w:ilvl w:val="0"/>
                <w:numId w:val="14"/>
              </w:numPr>
              <w:rPr>
                <w:sz w:val="20"/>
                <w:szCs w:val="20"/>
              </w:rPr>
            </w:pPr>
            <w:r w:rsidRPr="002C5EC0">
              <w:rPr>
                <w:sz w:val="20"/>
                <w:szCs w:val="20"/>
              </w:rPr>
              <w:t xml:space="preserve">El CU comienza cuando el ADMP selecciona la opción de </w:t>
            </w:r>
            <w:r>
              <w:rPr>
                <w:sz w:val="20"/>
                <w:szCs w:val="20"/>
              </w:rPr>
              <w:t>asignar material</w:t>
            </w:r>
            <w:r w:rsidRPr="002C5EC0">
              <w:rPr>
                <w:sz w:val="20"/>
                <w:szCs w:val="20"/>
              </w:rPr>
              <w:t>.</w:t>
            </w:r>
          </w:p>
          <w:p w:rsidR="000F5FF2" w:rsidRPr="002C5EC0" w:rsidRDefault="000F5FF2" w:rsidP="00D70E14">
            <w:pPr>
              <w:pStyle w:val="Prrafodelista"/>
              <w:numPr>
                <w:ilvl w:val="0"/>
                <w:numId w:val="14"/>
              </w:numPr>
              <w:rPr>
                <w:sz w:val="20"/>
                <w:szCs w:val="20"/>
              </w:rPr>
            </w:pPr>
            <w:r w:rsidRPr="002C3384">
              <w:rPr>
                <w:sz w:val="20"/>
                <w:szCs w:val="20"/>
              </w:rPr>
              <w:t xml:space="preserve">El SISTEMA busca </w:t>
            </w:r>
            <w:r>
              <w:rPr>
                <w:sz w:val="20"/>
                <w:szCs w:val="20"/>
              </w:rPr>
              <w:t>los materiales y por cada uno muestra su identificador,</w:t>
            </w:r>
            <w:r w:rsidRPr="002C3384">
              <w:rPr>
                <w:sz w:val="20"/>
                <w:szCs w:val="20"/>
              </w:rPr>
              <w:t xml:space="preserve"> nombre</w:t>
            </w:r>
            <w:r>
              <w:rPr>
                <w:sz w:val="20"/>
                <w:szCs w:val="20"/>
              </w:rPr>
              <w:t xml:space="preserve"> y cantidad entregada</w:t>
            </w:r>
            <w:r w:rsidRPr="002C3384">
              <w:rPr>
                <w:sz w:val="20"/>
                <w:szCs w:val="20"/>
              </w:rPr>
              <w:t>.</w:t>
            </w:r>
          </w:p>
          <w:p w:rsidR="000F5FF2" w:rsidRPr="007D6D7A" w:rsidRDefault="000F5FF2" w:rsidP="00D70E14">
            <w:pPr>
              <w:pStyle w:val="Prrafodelista"/>
              <w:numPr>
                <w:ilvl w:val="0"/>
                <w:numId w:val="14"/>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el material</w:t>
            </w:r>
            <w:r w:rsidRPr="007D6D7A">
              <w:rPr>
                <w:sz w:val="20"/>
                <w:szCs w:val="20"/>
              </w:rPr>
              <w:t>*.</w:t>
            </w:r>
          </w:p>
          <w:p w:rsidR="000F5FF2" w:rsidRPr="007D6D7A" w:rsidRDefault="000F5FF2" w:rsidP="00D70E14">
            <w:pPr>
              <w:pStyle w:val="Prrafodelista"/>
              <w:numPr>
                <w:ilvl w:val="0"/>
                <w:numId w:val="14"/>
              </w:numPr>
              <w:rPr>
                <w:sz w:val="20"/>
                <w:szCs w:val="20"/>
              </w:rPr>
            </w:pPr>
            <w:r>
              <w:rPr>
                <w:sz w:val="20"/>
                <w:szCs w:val="20"/>
              </w:rPr>
              <w:t>El ADMP no necesita registrar un material entregado por el cliente</w:t>
            </w:r>
            <w:r w:rsidRPr="007D6D7A">
              <w:rPr>
                <w:sz w:val="20"/>
                <w:szCs w:val="20"/>
              </w:rPr>
              <w:t>.</w:t>
            </w:r>
          </w:p>
          <w:p w:rsidR="000F5FF2" w:rsidRPr="007D6D7A" w:rsidRDefault="000F5FF2" w:rsidP="00D70E14">
            <w:pPr>
              <w:pStyle w:val="Prrafodelista"/>
              <w:numPr>
                <w:ilvl w:val="1"/>
                <w:numId w:val="14"/>
              </w:numPr>
              <w:rPr>
                <w:sz w:val="20"/>
                <w:szCs w:val="20"/>
              </w:rPr>
            </w:pPr>
            <w:r w:rsidRPr="007D6D7A">
              <w:rPr>
                <w:sz w:val="20"/>
                <w:szCs w:val="20"/>
              </w:rPr>
              <w:t xml:space="preserve">El </w:t>
            </w:r>
            <w:r>
              <w:rPr>
                <w:sz w:val="20"/>
                <w:szCs w:val="20"/>
              </w:rPr>
              <w:t>ADMP si necesita registrar un material entregado por el cliente.</w:t>
            </w:r>
          </w:p>
          <w:p w:rsidR="000F5FF2" w:rsidRDefault="000F5FF2" w:rsidP="00D70E14">
            <w:pPr>
              <w:pStyle w:val="Prrafodelista"/>
              <w:numPr>
                <w:ilvl w:val="1"/>
                <w:numId w:val="14"/>
              </w:numPr>
              <w:rPr>
                <w:sz w:val="20"/>
                <w:szCs w:val="20"/>
              </w:rPr>
            </w:pPr>
            <w:r w:rsidRPr="007D6D7A">
              <w:rPr>
                <w:sz w:val="20"/>
                <w:szCs w:val="20"/>
              </w:rPr>
              <w:t xml:space="preserve">Se llama al Caso de uso </w:t>
            </w:r>
            <w:r>
              <w:rPr>
                <w:sz w:val="20"/>
                <w:szCs w:val="20"/>
              </w:rPr>
              <w:t>Registrar material entregado por el cliente y se ejecuta con éxito</w:t>
            </w:r>
            <w:r w:rsidRPr="007D6D7A">
              <w:rPr>
                <w:sz w:val="20"/>
                <w:szCs w:val="20"/>
              </w:rPr>
              <w:t>.</w:t>
            </w:r>
          </w:p>
          <w:p w:rsidR="000F5FF2" w:rsidRDefault="000F5FF2" w:rsidP="00D70E14">
            <w:pPr>
              <w:pStyle w:val="Prrafodelista"/>
              <w:numPr>
                <w:ilvl w:val="2"/>
                <w:numId w:val="14"/>
              </w:numPr>
              <w:rPr>
                <w:sz w:val="20"/>
                <w:szCs w:val="20"/>
              </w:rPr>
            </w:pPr>
            <w:r>
              <w:rPr>
                <w:sz w:val="20"/>
                <w:szCs w:val="20"/>
              </w:rPr>
              <w:t>Se llama al caso de uso Registrar material entregado por el cliente y no se ejecuta con éxito.</w:t>
            </w:r>
          </w:p>
          <w:p w:rsidR="000F5FF2" w:rsidRDefault="000F5FF2" w:rsidP="00D70E14">
            <w:pPr>
              <w:pStyle w:val="Prrafodelista"/>
              <w:numPr>
                <w:ilvl w:val="2"/>
                <w:numId w:val="14"/>
              </w:numPr>
              <w:rPr>
                <w:sz w:val="20"/>
                <w:szCs w:val="20"/>
              </w:rPr>
            </w:pPr>
            <w:r>
              <w:rPr>
                <w:sz w:val="20"/>
                <w:szCs w:val="20"/>
              </w:rPr>
              <w:t>El SISTEMA informa la situación.</w:t>
            </w:r>
          </w:p>
          <w:p w:rsidR="000F5FF2" w:rsidRPr="007D6D7A" w:rsidRDefault="000F5FF2" w:rsidP="00D70E14">
            <w:pPr>
              <w:pStyle w:val="Prrafodelista"/>
              <w:numPr>
                <w:ilvl w:val="2"/>
                <w:numId w:val="14"/>
              </w:numPr>
              <w:rPr>
                <w:sz w:val="20"/>
                <w:szCs w:val="20"/>
              </w:rPr>
            </w:pPr>
            <w:r>
              <w:rPr>
                <w:sz w:val="20"/>
                <w:szCs w:val="20"/>
              </w:rPr>
              <w:t>Se cancela el caso de uso.</w:t>
            </w:r>
          </w:p>
          <w:p w:rsidR="000F5FF2" w:rsidRPr="006E6086" w:rsidRDefault="000F5FF2" w:rsidP="00D70E14">
            <w:pPr>
              <w:pStyle w:val="Prrafodelista"/>
              <w:numPr>
                <w:ilvl w:val="0"/>
                <w:numId w:val="14"/>
              </w:numPr>
              <w:rPr>
                <w:sz w:val="20"/>
                <w:szCs w:val="20"/>
              </w:rPr>
            </w:pPr>
            <w:r w:rsidRPr="006E6086">
              <w:rPr>
                <w:sz w:val="20"/>
                <w:szCs w:val="20"/>
              </w:rPr>
              <w:t xml:space="preserve">El SISTEMA busca las solicitudes de tareas y por cada una muestra su </w:t>
            </w:r>
            <w:r>
              <w:rPr>
                <w:sz w:val="20"/>
                <w:szCs w:val="20"/>
              </w:rPr>
              <w:t>id y descripción</w:t>
            </w:r>
            <w:r w:rsidRPr="006E6086">
              <w:rPr>
                <w:sz w:val="20"/>
                <w:szCs w:val="20"/>
              </w:rPr>
              <w:t>.</w:t>
            </w:r>
          </w:p>
          <w:p w:rsidR="000F5FF2" w:rsidRPr="006E6086" w:rsidRDefault="000F5FF2" w:rsidP="00D70E14">
            <w:pPr>
              <w:pStyle w:val="Prrafodelista"/>
              <w:numPr>
                <w:ilvl w:val="0"/>
                <w:numId w:val="14"/>
              </w:numPr>
              <w:rPr>
                <w:sz w:val="20"/>
                <w:szCs w:val="20"/>
              </w:rPr>
            </w:pPr>
            <w:r w:rsidRPr="006E6086">
              <w:rPr>
                <w:sz w:val="20"/>
                <w:szCs w:val="20"/>
              </w:rPr>
              <w:t>El SISTEMA solicita que se seleccione una solicitud de tarea*.</w:t>
            </w:r>
          </w:p>
          <w:p w:rsidR="000F5FF2" w:rsidRPr="006E6086" w:rsidRDefault="000F5FF2" w:rsidP="00D70E14">
            <w:pPr>
              <w:pStyle w:val="Prrafodelista"/>
              <w:numPr>
                <w:ilvl w:val="0"/>
                <w:numId w:val="14"/>
              </w:numPr>
              <w:rPr>
                <w:sz w:val="20"/>
                <w:szCs w:val="20"/>
              </w:rPr>
            </w:pPr>
            <w:r w:rsidRPr="006E6086">
              <w:rPr>
                <w:sz w:val="20"/>
                <w:szCs w:val="20"/>
              </w:rPr>
              <w:t>El ADMP no necesita crear una solicitud de tarea.</w:t>
            </w:r>
          </w:p>
          <w:p w:rsidR="000F5FF2" w:rsidRPr="006E6086" w:rsidRDefault="000F5FF2" w:rsidP="00D70E14">
            <w:pPr>
              <w:pStyle w:val="Prrafodelista"/>
              <w:numPr>
                <w:ilvl w:val="1"/>
                <w:numId w:val="14"/>
              </w:numPr>
              <w:rPr>
                <w:sz w:val="20"/>
                <w:szCs w:val="20"/>
              </w:rPr>
            </w:pPr>
            <w:r w:rsidRPr="006E6086">
              <w:rPr>
                <w:sz w:val="20"/>
                <w:szCs w:val="20"/>
              </w:rPr>
              <w:t>El ADMP si necesita crear una solicitud de tarea.</w:t>
            </w:r>
          </w:p>
          <w:p w:rsidR="000F5FF2" w:rsidRDefault="000F5FF2" w:rsidP="00D70E14">
            <w:pPr>
              <w:pStyle w:val="Prrafodelista"/>
              <w:numPr>
                <w:ilvl w:val="1"/>
                <w:numId w:val="14"/>
              </w:numPr>
              <w:rPr>
                <w:sz w:val="20"/>
                <w:szCs w:val="20"/>
              </w:rPr>
            </w:pPr>
            <w:r w:rsidRPr="006E6086">
              <w:rPr>
                <w:sz w:val="20"/>
                <w:szCs w:val="20"/>
              </w:rPr>
              <w:t>Se llama al Caso de uso Crear solicitud de tarea y se ejecuto con éxito.</w:t>
            </w:r>
          </w:p>
          <w:p w:rsidR="000F5FF2" w:rsidRDefault="000F5FF2" w:rsidP="00D70E14">
            <w:pPr>
              <w:pStyle w:val="Prrafodelista"/>
              <w:numPr>
                <w:ilvl w:val="2"/>
                <w:numId w:val="14"/>
              </w:numPr>
              <w:rPr>
                <w:sz w:val="20"/>
                <w:szCs w:val="20"/>
              </w:rPr>
            </w:pPr>
            <w:r w:rsidRPr="006E6086">
              <w:rPr>
                <w:sz w:val="20"/>
                <w:szCs w:val="20"/>
              </w:rPr>
              <w:t xml:space="preserve">Se llama al Caso de uso Crear solicitud de tarea y </w:t>
            </w:r>
            <w:r>
              <w:rPr>
                <w:sz w:val="20"/>
                <w:szCs w:val="20"/>
              </w:rPr>
              <w:t xml:space="preserve">no </w:t>
            </w:r>
            <w:r w:rsidRPr="006E6086">
              <w:rPr>
                <w:sz w:val="20"/>
                <w:szCs w:val="20"/>
              </w:rPr>
              <w:t>se ejecuto con éxito</w:t>
            </w:r>
            <w:r>
              <w:rPr>
                <w:sz w:val="20"/>
                <w:szCs w:val="20"/>
              </w:rPr>
              <w:t>.</w:t>
            </w:r>
          </w:p>
          <w:p w:rsidR="000F5FF2" w:rsidRDefault="000F5FF2" w:rsidP="00D70E14">
            <w:pPr>
              <w:pStyle w:val="Prrafodelista"/>
              <w:numPr>
                <w:ilvl w:val="2"/>
                <w:numId w:val="14"/>
              </w:numPr>
              <w:rPr>
                <w:sz w:val="20"/>
                <w:szCs w:val="20"/>
              </w:rPr>
            </w:pPr>
            <w:r>
              <w:rPr>
                <w:sz w:val="20"/>
                <w:szCs w:val="20"/>
              </w:rPr>
              <w:t>El SISTEMA informa la situación.</w:t>
            </w:r>
          </w:p>
          <w:p w:rsidR="000F5FF2" w:rsidRDefault="000F5FF2" w:rsidP="00D70E14">
            <w:pPr>
              <w:pStyle w:val="Prrafodelista"/>
              <w:numPr>
                <w:ilvl w:val="2"/>
                <w:numId w:val="14"/>
              </w:numPr>
              <w:rPr>
                <w:sz w:val="20"/>
                <w:szCs w:val="20"/>
              </w:rPr>
            </w:pPr>
            <w:r>
              <w:rPr>
                <w:sz w:val="20"/>
                <w:szCs w:val="20"/>
              </w:rPr>
              <w:t>Se cancela el caso de uso.</w:t>
            </w:r>
          </w:p>
          <w:p w:rsidR="000F5FF2" w:rsidRDefault="000F5FF2" w:rsidP="00D70E14">
            <w:pPr>
              <w:pStyle w:val="Prrafodelista"/>
              <w:numPr>
                <w:ilvl w:val="0"/>
                <w:numId w:val="14"/>
              </w:numPr>
              <w:rPr>
                <w:sz w:val="20"/>
                <w:szCs w:val="20"/>
              </w:rPr>
            </w:pPr>
            <w:r>
              <w:rPr>
                <w:sz w:val="20"/>
                <w:szCs w:val="20"/>
              </w:rPr>
              <w:t>EL ADMP selecciona una solicitud de tarea.</w:t>
            </w:r>
          </w:p>
          <w:p w:rsidR="000F5FF2" w:rsidRDefault="000F5FF2" w:rsidP="00D70E14">
            <w:pPr>
              <w:pStyle w:val="Prrafodelista"/>
              <w:numPr>
                <w:ilvl w:val="0"/>
                <w:numId w:val="14"/>
              </w:numPr>
              <w:rPr>
                <w:sz w:val="20"/>
                <w:szCs w:val="20"/>
              </w:rPr>
            </w:pPr>
            <w:r w:rsidRPr="00F468AE">
              <w:rPr>
                <w:sz w:val="20"/>
                <w:szCs w:val="20"/>
              </w:rPr>
              <w:t xml:space="preserve">El SISTEMA solicita que se confirme la asignación </w:t>
            </w:r>
            <w:r>
              <w:rPr>
                <w:sz w:val="20"/>
                <w:szCs w:val="20"/>
              </w:rPr>
              <w:t xml:space="preserve">del material a </w:t>
            </w:r>
            <w:r w:rsidRPr="00F468AE">
              <w:rPr>
                <w:sz w:val="20"/>
                <w:szCs w:val="20"/>
              </w:rPr>
              <w:t>la solicitud de tarea</w:t>
            </w:r>
            <w:r>
              <w:rPr>
                <w:sz w:val="20"/>
                <w:szCs w:val="20"/>
              </w:rPr>
              <w:t>.</w:t>
            </w:r>
          </w:p>
          <w:p w:rsidR="000F5FF2" w:rsidRPr="00F468AE" w:rsidRDefault="000F5FF2" w:rsidP="00D70E14">
            <w:pPr>
              <w:pStyle w:val="Prrafodelista"/>
              <w:numPr>
                <w:ilvl w:val="0"/>
                <w:numId w:val="14"/>
              </w:numPr>
              <w:rPr>
                <w:sz w:val="20"/>
                <w:szCs w:val="20"/>
              </w:rPr>
            </w:pPr>
            <w:r w:rsidRPr="00F468AE">
              <w:rPr>
                <w:sz w:val="20"/>
                <w:szCs w:val="20"/>
              </w:rPr>
              <w:t>E</w:t>
            </w:r>
            <w:r>
              <w:rPr>
                <w:sz w:val="20"/>
                <w:szCs w:val="20"/>
              </w:rPr>
              <w:t>l ADMP confirma la asignación</w:t>
            </w:r>
            <w:r w:rsidRPr="00F468AE">
              <w:rPr>
                <w:sz w:val="20"/>
                <w:szCs w:val="20"/>
              </w:rPr>
              <w:t xml:space="preserve"> la asignación </w:t>
            </w:r>
            <w:r>
              <w:rPr>
                <w:sz w:val="20"/>
                <w:szCs w:val="20"/>
              </w:rPr>
              <w:t xml:space="preserve">del material a </w:t>
            </w:r>
            <w:r w:rsidRPr="00F468AE">
              <w:rPr>
                <w:sz w:val="20"/>
                <w:szCs w:val="20"/>
              </w:rPr>
              <w:t>la solicitud de tarea</w:t>
            </w:r>
            <w:r>
              <w:rPr>
                <w:sz w:val="20"/>
                <w:szCs w:val="20"/>
              </w:rPr>
              <w:t>.</w:t>
            </w:r>
          </w:p>
          <w:p w:rsidR="000F5FF2" w:rsidRPr="00F468AE" w:rsidRDefault="000F5FF2" w:rsidP="00D70E14">
            <w:pPr>
              <w:pStyle w:val="Prrafodelista"/>
              <w:numPr>
                <w:ilvl w:val="1"/>
                <w:numId w:val="14"/>
              </w:numPr>
              <w:rPr>
                <w:sz w:val="20"/>
                <w:szCs w:val="20"/>
              </w:rPr>
            </w:pPr>
            <w:r w:rsidRPr="00F468AE">
              <w:rPr>
                <w:sz w:val="20"/>
                <w:szCs w:val="20"/>
              </w:rPr>
              <w:t xml:space="preserve">El ADMP no confirma la asignación </w:t>
            </w:r>
            <w:r>
              <w:rPr>
                <w:sz w:val="20"/>
                <w:szCs w:val="20"/>
              </w:rPr>
              <w:t xml:space="preserve">del material a </w:t>
            </w:r>
            <w:r w:rsidRPr="00F468AE">
              <w:rPr>
                <w:sz w:val="20"/>
                <w:szCs w:val="20"/>
              </w:rPr>
              <w:t>la solicitud de tarea.</w:t>
            </w:r>
          </w:p>
          <w:p w:rsidR="000F5FF2" w:rsidRDefault="000F5FF2" w:rsidP="00D70E14">
            <w:pPr>
              <w:pStyle w:val="Prrafodelista"/>
              <w:numPr>
                <w:ilvl w:val="1"/>
                <w:numId w:val="14"/>
              </w:numPr>
              <w:rPr>
                <w:sz w:val="20"/>
                <w:szCs w:val="20"/>
              </w:rPr>
            </w:pPr>
            <w:r w:rsidRPr="00F468AE">
              <w:rPr>
                <w:sz w:val="20"/>
                <w:szCs w:val="20"/>
              </w:rPr>
              <w:t xml:space="preserve"> Se cancela el caso de uso.</w:t>
            </w:r>
          </w:p>
          <w:p w:rsidR="000F5FF2" w:rsidRPr="00454FD6" w:rsidRDefault="000F5FF2" w:rsidP="00D70E14">
            <w:pPr>
              <w:pStyle w:val="Prrafodelista"/>
              <w:numPr>
                <w:ilvl w:val="0"/>
                <w:numId w:val="14"/>
              </w:numPr>
              <w:rPr>
                <w:sz w:val="20"/>
                <w:szCs w:val="20"/>
              </w:rPr>
            </w:pPr>
            <w:r w:rsidRPr="00454FD6">
              <w:rPr>
                <w:sz w:val="20"/>
                <w:szCs w:val="20"/>
              </w:rPr>
              <w:t xml:space="preserve">El SISTEMA asocia </w:t>
            </w:r>
            <w:r>
              <w:rPr>
                <w:sz w:val="20"/>
                <w:szCs w:val="20"/>
              </w:rPr>
              <w:t xml:space="preserve">el material con </w:t>
            </w:r>
            <w:r w:rsidRPr="00454FD6">
              <w:rPr>
                <w:sz w:val="20"/>
                <w:szCs w:val="20"/>
              </w:rPr>
              <w:t>la sol</w:t>
            </w:r>
            <w:r>
              <w:rPr>
                <w:sz w:val="20"/>
                <w:szCs w:val="20"/>
              </w:rPr>
              <w:t>icitud de tarea</w:t>
            </w:r>
            <w:r w:rsidRPr="00454FD6">
              <w:rPr>
                <w:sz w:val="20"/>
                <w:szCs w:val="20"/>
              </w:rPr>
              <w:t>.</w:t>
            </w:r>
          </w:p>
          <w:p w:rsidR="000F5FF2" w:rsidRPr="00454FD6" w:rsidRDefault="000F5FF2" w:rsidP="00D70E14">
            <w:pPr>
              <w:pStyle w:val="Prrafodelista"/>
              <w:numPr>
                <w:ilvl w:val="0"/>
                <w:numId w:val="14"/>
              </w:numPr>
              <w:rPr>
                <w:sz w:val="20"/>
                <w:szCs w:val="20"/>
              </w:rPr>
            </w:pPr>
            <w:r w:rsidRPr="00454FD6">
              <w:rPr>
                <w:sz w:val="20"/>
                <w:szCs w:val="20"/>
              </w:rPr>
              <w:t>EL SISTEMA actualiza el estado de la solicitud de tarea.</w:t>
            </w:r>
          </w:p>
          <w:p w:rsidR="000F5FF2" w:rsidRPr="006E6086" w:rsidRDefault="000F5FF2" w:rsidP="00D70E14">
            <w:pPr>
              <w:pStyle w:val="Prrafodelista"/>
              <w:numPr>
                <w:ilvl w:val="0"/>
                <w:numId w:val="14"/>
              </w:numPr>
              <w:rPr>
                <w:sz w:val="20"/>
                <w:szCs w:val="20"/>
              </w:rPr>
            </w:pPr>
            <w:r w:rsidRPr="00454FD6">
              <w:rPr>
                <w:sz w:val="20"/>
                <w:szCs w:val="20"/>
              </w:rPr>
              <w:t>Fin del CU.</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rsidTr="00F73477">
        <w:tc>
          <w:tcPr>
            <w:tcW w:w="9214" w:type="dxa"/>
            <w:gridSpan w:val="3"/>
          </w:tcPr>
          <w:p w:rsidR="000F5FF2" w:rsidRPr="000F5FF2" w:rsidRDefault="000F5FF2" w:rsidP="00F73477">
            <w:pPr>
              <w:rPr>
                <w:bCs/>
              </w:rPr>
            </w:pPr>
            <w:r w:rsidRPr="000F5FF2">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rsidTr="00F73477">
        <w:tc>
          <w:tcPr>
            <w:tcW w:w="9214" w:type="dxa"/>
            <w:gridSpan w:val="3"/>
          </w:tcPr>
          <w:p w:rsidR="000F5FF2" w:rsidRPr="002C5EC0" w:rsidRDefault="000F5FF2" w:rsidP="00D70E14">
            <w:pPr>
              <w:pStyle w:val="Prrafodelista"/>
              <w:numPr>
                <w:ilvl w:val="0"/>
                <w:numId w:val="16"/>
              </w:numPr>
              <w:rPr>
                <w:sz w:val="20"/>
                <w:szCs w:val="20"/>
              </w:rPr>
            </w:pPr>
            <w:r w:rsidRPr="002C5EC0">
              <w:rPr>
                <w:sz w:val="20"/>
                <w:szCs w:val="20"/>
              </w:rPr>
              <w:t>*indica campos o selecciones obligatorias.</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lastRenderedPageBreak/>
              <w:t>Casos de Uso donde se Incluye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rsidTr="00F73477">
        <w:tc>
          <w:tcPr>
            <w:tcW w:w="9214" w:type="dxa"/>
            <w:gridSpan w:val="3"/>
          </w:tcPr>
          <w:p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rsidR="000F5FF2" w:rsidRPr="002C5EC0" w:rsidRDefault="000F5FF2" w:rsidP="000F5FF2">
      <w:pPr>
        <w:pStyle w:val="Ttulo3"/>
      </w:pPr>
      <w:bookmarkStart w:id="22" w:name="_Toc326862080"/>
      <w:r>
        <w:t>21</w:t>
      </w:r>
      <w:r w:rsidR="000C01D7">
        <w:t xml:space="preserve">. </w:t>
      </w:r>
      <w:r>
        <w:t>Asignar equipos entregados por el cliente a la solicitud de tarea.</w:t>
      </w:r>
      <w:bookmarkEnd w:id="22"/>
    </w:p>
    <w:tbl>
      <w:tblPr>
        <w:tblStyle w:val="Tablaconcuadrcula"/>
        <w:tblW w:w="9214" w:type="dxa"/>
        <w:tblInd w:w="-34" w:type="dxa"/>
        <w:tblLayout w:type="fixed"/>
        <w:tblLook w:val="04A0"/>
      </w:tblPr>
      <w:tblGrid>
        <w:gridCol w:w="1843"/>
        <w:gridCol w:w="1134"/>
        <w:gridCol w:w="6237"/>
      </w:tblGrid>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rsidR="000F5FF2" w:rsidRPr="002C5EC0" w:rsidRDefault="000F5FF2" w:rsidP="00F73477">
            <w:pPr>
              <w:rPr>
                <w:sz w:val="20"/>
                <w:szCs w:val="20"/>
              </w:rPr>
            </w:pPr>
            <w:r>
              <w:rPr>
                <w:sz w:val="20"/>
                <w:szCs w:val="20"/>
              </w:rPr>
              <w:t>21</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rsidR="000F5FF2" w:rsidRPr="002C5EC0" w:rsidRDefault="000F5FF2" w:rsidP="00F73477">
            <w:pPr>
              <w:rPr>
                <w:sz w:val="20"/>
                <w:szCs w:val="20"/>
              </w:rPr>
            </w:pPr>
            <w:r w:rsidRPr="002C5EC0">
              <w:rPr>
                <w:sz w:val="20"/>
                <w:szCs w:val="20"/>
              </w:rPr>
              <w:t>Asignar</w:t>
            </w:r>
            <w:r>
              <w:rPr>
                <w:sz w:val="20"/>
                <w:szCs w:val="20"/>
              </w:rPr>
              <w:t xml:space="preserve"> equipo</w:t>
            </w:r>
            <w:r w:rsidRPr="002C5EC0">
              <w:rPr>
                <w:sz w:val="20"/>
                <w:szCs w:val="20"/>
              </w:rPr>
              <w:t xml:space="preserve"> </w:t>
            </w:r>
            <w:r>
              <w:rPr>
                <w:sz w:val="20"/>
                <w:szCs w:val="20"/>
              </w:rPr>
              <w:t>a la solicitud de tarea.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rsidR="000F5FF2" w:rsidRPr="002C5EC0" w:rsidRDefault="000F5FF2" w:rsidP="00F73477">
            <w:pPr>
              <w:rPr>
                <w:sz w:val="20"/>
                <w:szCs w:val="20"/>
              </w:rPr>
            </w:pPr>
            <w:r w:rsidRPr="002C5EC0">
              <w:rPr>
                <w:sz w:val="20"/>
                <w:szCs w:val="20"/>
              </w:rPr>
              <w:t>Asignar</w:t>
            </w:r>
            <w:r>
              <w:rPr>
                <w:sz w:val="20"/>
                <w:szCs w:val="20"/>
              </w:rPr>
              <w:t xml:space="preserve"> equipo</w:t>
            </w:r>
            <w:r w:rsidRPr="002C5EC0">
              <w:rPr>
                <w:sz w:val="20"/>
                <w:szCs w:val="20"/>
              </w:rPr>
              <w:t xml:space="preserve"> </w:t>
            </w:r>
            <w:r>
              <w:rPr>
                <w:sz w:val="20"/>
                <w:szCs w:val="20"/>
              </w:rPr>
              <w:t>a la solicitud de tarea.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rsidR="000F5FF2" w:rsidRPr="002C5EC0" w:rsidRDefault="000F5FF2" w:rsidP="00F73477">
            <w:pPr>
              <w:rPr>
                <w:sz w:val="20"/>
                <w:szCs w:val="20"/>
              </w:rPr>
            </w:pPr>
            <w:r w:rsidRPr="002C5EC0">
              <w:rPr>
                <w:sz w:val="20"/>
                <w:szCs w:val="20"/>
              </w:rPr>
              <w:t>Administrador de Proyectos (ADMP)</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rsidR="000F5FF2" w:rsidRPr="002C5EC0" w:rsidRDefault="000F5FF2" w:rsidP="00F73477">
            <w:pPr>
              <w:rPr>
                <w:sz w:val="20"/>
                <w:szCs w:val="20"/>
              </w:rPr>
            </w:pPr>
            <w:r w:rsidRPr="002C5EC0">
              <w:rPr>
                <w:sz w:val="20"/>
                <w:szCs w:val="20"/>
              </w:rPr>
              <w:t>No aplica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rsidR="000F5FF2" w:rsidRPr="002C5EC0" w:rsidRDefault="000F5FF2" w:rsidP="00F73477">
            <w:pPr>
              <w:rPr>
                <w:sz w:val="20"/>
                <w:szCs w:val="20"/>
              </w:rPr>
            </w:pPr>
            <w:r w:rsidRPr="002C5EC0">
              <w:rPr>
                <w:sz w:val="20"/>
                <w:szCs w:val="20"/>
              </w:rPr>
              <w:t>El ADMP debe estar logueado en el sistema.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Pos Condiciones</w:t>
            </w:r>
          </w:p>
        </w:tc>
        <w:tc>
          <w:tcPr>
            <w:tcW w:w="7371" w:type="dxa"/>
            <w:gridSpan w:val="2"/>
          </w:tcPr>
          <w:p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asigno </w:t>
            </w:r>
            <w:r>
              <w:rPr>
                <w:sz w:val="20"/>
                <w:szCs w:val="20"/>
              </w:rPr>
              <w:t>equipo a la solicitud de</w:t>
            </w:r>
            <w:r w:rsidRPr="002C5EC0">
              <w:rPr>
                <w:sz w:val="20"/>
                <w:szCs w:val="20"/>
              </w:rPr>
              <w:t xml:space="preserve"> tarea.</w:t>
            </w:r>
          </w:p>
          <w:p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El caso de uso Gestionar equipo no se ejecuto con éxito</w:t>
            </w:r>
            <w:r w:rsidRPr="002C5EC0">
              <w:rPr>
                <w:sz w:val="20"/>
                <w:szCs w:val="20"/>
              </w:rPr>
              <w:t>.</w:t>
            </w:r>
            <w:r>
              <w:rPr>
                <w:sz w:val="20"/>
                <w:szCs w:val="20"/>
              </w:rPr>
              <w:br/>
              <w:t>El caso de uso Crear solicitud de tarea no se ejecuto con éxito</w:t>
            </w:r>
            <w:r w:rsidRPr="002C5EC0">
              <w:rPr>
                <w:sz w:val="20"/>
                <w:szCs w:val="20"/>
              </w:rPr>
              <w:t>.</w:t>
            </w:r>
            <w:r>
              <w:rPr>
                <w:sz w:val="20"/>
                <w:szCs w:val="20"/>
              </w:rPr>
              <w:br/>
            </w:r>
            <w:r w:rsidRPr="002C5EC0">
              <w:rPr>
                <w:sz w:val="20"/>
                <w:szCs w:val="20"/>
              </w:rPr>
              <w:t xml:space="preserve">No se confirma la asignación </w:t>
            </w:r>
            <w:r>
              <w:rPr>
                <w:sz w:val="20"/>
                <w:szCs w:val="20"/>
              </w:rPr>
              <w:t>de equipo.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rsidTr="00F73477">
        <w:tc>
          <w:tcPr>
            <w:tcW w:w="9214" w:type="dxa"/>
            <w:gridSpan w:val="3"/>
          </w:tcPr>
          <w:p w:rsidR="000F5FF2" w:rsidRDefault="000F5FF2" w:rsidP="00D70E14">
            <w:pPr>
              <w:pStyle w:val="Prrafodelista"/>
              <w:numPr>
                <w:ilvl w:val="0"/>
                <w:numId w:val="19"/>
              </w:numPr>
              <w:rPr>
                <w:sz w:val="20"/>
                <w:szCs w:val="20"/>
              </w:rPr>
            </w:pPr>
            <w:r w:rsidRPr="002C5EC0">
              <w:rPr>
                <w:sz w:val="20"/>
                <w:szCs w:val="20"/>
              </w:rPr>
              <w:t xml:space="preserve">El CU comienza cuando el ADMP selecciona la opción de </w:t>
            </w:r>
            <w:r>
              <w:rPr>
                <w:sz w:val="20"/>
                <w:szCs w:val="20"/>
              </w:rPr>
              <w:t>asignar equipo</w:t>
            </w:r>
            <w:r w:rsidRPr="002C5EC0">
              <w:rPr>
                <w:sz w:val="20"/>
                <w:szCs w:val="20"/>
              </w:rPr>
              <w:t>.</w:t>
            </w:r>
          </w:p>
          <w:p w:rsidR="000F5FF2" w:rsidRPr="002C5EC0" w:rsidRDefault="000F5FF2" w:rsidP="00D70E14">
            <w:pPr>
              <w:pStyle w:val="Prrafodelista"/>
              <w:numPr>
                <w:ilvl w:val="0"/>
                <w:numId w:val="19"/>
              </w:numPr>
              <w:rPr>
                <w:sz w:val="20"/>
                <w:szCs w:val="20"/>
              </w:rPr>
            </w:pPr>
            <w:r w:rsidRPr="002C3384">
              <w:rPr>
                <w:sz w:val="20"/>
                <w:szCs w:val="20"/>
              </w:rPr>
              <w:t xml:space="preserve">El SISTEMA busca </w:t>
            </w:r>
            <w:r>
              <w:rPr>
                <w:sz w:val="20"/>
                <w:szCs w:val="20"/>
              </w:rPr>
              <w:t>los equipos y por cada uno muestra su nro. De serie y descripción</w:t>
            </w:r>
            <w:r w:rsidRPr="002C3384">
              <w:rPr>
                <w:sz w:val="20"/>
                <w:szCs w:val="20"/>
              </w:rPr>
              <w:t>.</w:t>
            </w:r>
          </w:p>
          <w:p w:rsidR="000F5FF2" w:rsidRPr="007D6D7A" w:rsidRDefault="000F5FF2" w:rsidP="00D70E14">
            <w:pPr>
              <w:pStyle w:val="Prrafodelista"/>
              <w:numPr>
                <w:ilvl w:val="0"/>
                <w:numId w:val="19"/>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el equipo</w:t>
            </w:r>
            <w:r w:rsidRPr="007D6D7A">
              <w:rPr>
                <w:sz w:val="20"/>
                <w:szCs w:val="20"/>
              </w:rPr>
              <w:t>*.</w:t>
            </w:r>
          </w:p>
          <w:p w:rsidR="000F5FF2" w:rsidRPr="007D6D7A" w:rsidRDefault="000F5FF2" w:rsidP="00D70E14">
            <w:pPr>
              <w:pStyle w:val="Prrafodelista"/>
              <w:numPr>
                <w:ilvl w:val="0"/>
                <w:numId w:val="19"/>
              </w:numPr>
              <w:rPr>
                <w:sz w:val="20"/>
                <w:szCs w:val="20"/>
              </w:rPr>
            </w:pPr>
            <w:r>
              <w:rPr>
                <w:sz w:val="20"/>
                <w:szCs w:val="20"/>
              </w:rPr>
              <w:t>El ADMP no necesita registrar un equipo entregado por el cliente</w:t>
            </w:r>
            <w:r w:rsidRPr="007D6D7A">
              <w:rPr>
                <w:sz w:val="20"/>
                <w:szCs w:val="20"/>
              </w:rPr>
              <w:t>.</w:t>
            </w:r>
          </w:p>
          <w:p w:rsidR="000F5FF2" w:rsidRPr="007D6D7A" w:rsidRDefault="000F5FF2" w:rsidP="00D70E14">
            <w:pPr>
              <w:pStyle w:val="Prrafodelista"/>
              <w:numPr>
                <w:ilvl w:val="1"/>
                <w:numId w:val="19"/>
              </w:numPr>
              <w:rPr>
                <w:sz w:val="20"/>
                <w:szCs w:val="20"/>
              </w:rPr>
            </w:pPr>
            <w:r w:rsidRPr="007D6D7A">
              <w:rPr>
                <w:sz w:val="20"/>
                <w:szCs w:val="20"/>
              </w:rPr>
              <w:t xml:space="preserve">El </w:t>
            </w:r>
            <w:r>
              <w:rPr>
                <w:sz w:val="20"/>
                <w:szCs w:val="20"/>
              </w:rPr>
              <w:t>ADMP si necesita registrar un equipo entregado por el cliente.</w:t>
            </w:r>
          </w:p>
          <w:p w:rsidR="000F5FF2" w:rsidRDefault="000F5FF2" w:rsidP="00D70E14">
            <w:pPr>
              <w:pStyle w:val="Prrafodelista"/>
              <w:numPr>
                <w:ilvl w:val="1"/>
                <w:numId w:val="19"/>
              </w:numPr>
              <w:rPr>
                <w:sz w:val="20"/>
                <w:szCs w:val="20"/>
              </w:rPr>
            </w:pPr>
            <w:r w:rsidRPr="007D6D7A">
              <w:rPr>
                <w:sz w:val="20"/>
                <w:szCs w:val="20"/>
              </w:rPr>
              <w:t xml:space="preserve">Se llama al Caso de uso </w:t>
            </w:r>
            <w:r>
              <w:rPr>
                <w:sz w:val="20"/>
                <w:szCs w:val="20"/>
              </w:rPr>
              <w:t>Gestionar equipo y se ejecuta con éxito</w:t>
            </w:r>
            <w:r w:rsidRPr="007D6D7A">
              <w:rPr>
                <w:sz w:val="20"/>
                <w:szCs w:val="20"/>
              </w:rPr>
              <w:t>.</w:t>
            </w:r>
          </w:p>
          <w:p w:rsidR="000F5FF2" w:rsidRDefault="000F5FF2" w:rsidP="00D70E14">
            <w:pPr>
              <w:pStyle w:val="Prrafodelista"/>
              <w:numPr>
                <w:ilvl w:val="2"/>
                <w:numId w:val="19"/>
              </w:numPr>
              <w:rPr>
                <w:sz w:val="20"/>
                <w:szCs w:val="20"/>
              </w:rPr>
            </w:pPr>
            <w:r>
              <w:rPr>
                <w:sz w:val="20"/>
                <w:szCs w:val="20"/>
              </w:rPr>
              <w:t>Se llama al caso de uso Gestionar equipo y no se ejecuta con éxito.</w:t>
            </w:r>
          </w:p>
          <w:p w:rsidR="000F5FF2" w:rsidRDefault="000F5FF2" w:rsidP="00D70E14">
            <w:pPr>
              <w:pStyle w:val="Prrafodelista"/>
              <w:numPr>
                <w:ilvl w:val="2"/>
                <w:numId w:val="19"/>
              </w:numPr>
              <w:rPr>
                <w:sz w:val="20"/>
                <w:szCs w:val="20"/>
              </w:rPr>
            </w:pPr>
            <w:r>
              <w:rPr>
                <w:sz w:val="20"/>
                <w:szCs w:val="20"/>
              </w:rPr>
              <w:t>El SISTEMA informa la situación.</w:t>
            </w:r>
          </w:p>
          <w:p w:rsidR="000F5FF2" w:rsidRPr="007D6D7A" w:rsidRDefault="000F5FF2" w:rsidP="00D70E14">
            <w:pPr>
              <w:pStyle w:val="Prrafodelista"/>
              <w:numPr>
                <w:ilvl w:val="2"/>
                <w:numId w:val="19"/>
              </w:numPr>
              <w:rPr>
                <w:sz w:val="20"/>
                <w:szCs w:val="20"/>
              </w:rPr>
            </w:pPr>
            <w:r>
              <w:rPr>
                <w:sz w:val="20"/>
                <w:szCs w:val="20"/>
              </w:rPr>
              <w:t>Se cancela el caso de uso.</w:t>
            </w:r>
          </w:p>
          <w:p w:rsidR="000F5FF2" w:rsidRPr="006E6086" w:rsidRDefault="000F5FF2" w:rsidP="00D70E14">
            <w:pPr>
              <w:pStyle w:val="Prrafodelista"/>
              <w:numPr>
                <w:ilvl w:val="0"/>
                <w:numId w:val="19"/>
              </w:numPr>
              <w:rPr>
                <w:sz w:val="20"/>
                <w:szCs w:val="20"/>
              </w:rPr>
            </w:pPr>
            <w:r w:rsidRPr="006E6086">
              <w:rPr>
                <w:sz w:val="20"/>
                <w:szCs w:val="20"/>
              </w:rPr>
              <w:t xml:space="preserve">El SISTEMA busca las solicitudes de tareas y por cada una muestra su </w:t>
            </w:r>
            <w:r>
              <w:rPr>
                <w:sz w:val="20"/>
                <w:szCs w:val="20"/>
              </w:rPr>
              <w:t>id y descripción</w:t>
            </w:r>
            <w:r w:rsidRPr="006E6086">
              <w:rPr>
                <w:sz w:val="20"/>
                <w:szCs w:val="20"/>
              </w:rPr>
              <w:t>.</w:t>
            </w:r>
          </w:p>
          <w:p w:rsidR="000F5FF2" w:rsidRPr="006E6086" w:rsidRDefault="000F5FF2" w:rsidP="00D70E14">
            <w:pPr>
              <w:pStyle w:val="Prrafodelista"/>
              <w:numPr>
                <w:ilvl w:val="0"/>
                <w:numId w:val="19"/>
              </w:numPr>
              <w:rPr>
                <w:sz w:val="20"/>
                <w:szCs w:val="20"/>
              </w:rPr>
            </w:pPr>
            <w:r w:rsidRPr="006E6086">
              <w:rPr>
                <w:sz w:val="20"/>
                <w:szCs w:val="20"/>
              </w:rPr>
              <w:t>El SISTEMA solicita que se seleccione una solicitud de tarea*.</w:t>
            </w:r>
          </w:p>
          <w:p w:rsidR="000F5FF2" w:rsidRPr="006E6086" w:rsidRDefault="000F5FF2" w:rsidP="00D70E14">
            <w:pPr>
              <w:pStyle w:val="Prrafodelista"/>
              <w:numPr>
                <w:ilvl w:val="0"/>
                <w:numId w:val="19"/>
              </w:numPr>
              <w:rPr>
                <w:sz w:val="20"/>
                <w:szCs w:val="20"/>
              </w:rPr>
            </w:pPr>
            <w:r w:rsidRPr="006E6086">
              <w:rPr>
                <w:sz w:val="20"/>
                <w:szCs w:val="20"/>
              </w:rPr>
              <w:t>El ADMP no necesita crear una solicitud de tarea.</w:t>
            </w:r>
          </w:p>
          <w:p w:rsidR="000F5FF2" w:rsidRPr="006E6086" w:rsidRDefault="000F5FF2" w:rsidP="00D70E14">
            <w:pPr>
              <w:pStyle w:val="Prrafodelista"/>
              <w:numPr>
                <w:ilvl w:val="1"/>
                <w:numId w:val="19"/>
              </w:numPr>
              <w:rPr>
                <w:sz w:val="20"/>
                <w:szCs w:val="20"/>
              </w:rPr>
            </w:pPr>
            <w:r w:rsidRPr="006E6086">
              <w:rPr>
                <w:sz w:val="20"/>
                <w:szCs w:val="20"/>
              </w:rPr>
              <w:t>El ADMP si necesita crear una solicitud de tarea.</w:t>
            </w:r>
          </w:p>
          <w:p w:rsidR="000F5FF2" w:rsidRDefault="000F5FF2" w:rsidP="00D70E14">
            <w:pPr>
              <w:pStyle w:val="Prrafodelista"/>
              <w:numPr>
                <w:ilvl w:val="1"/>
                <w:numId w:val="19"/>
              </w:numPr>
              <w:rPr>
                <w:sz w:val="20"/>
                <w:szCs w:val="20"/>
              </w:rPr>
            </w:pPr>
            <w:r w:rsidRPr="006E6086">
              <w:rPr>
                <w:sz w:val="20"/>
                <w:szCs w:val="20"/>
              </w:rPr>
              <w:t>Se llama al Caso de uso Crear solicitud de tarea y se ejecuto con éxito.</w:t>
            </w:r>
          </w:p>
          <w:p w:rsidR="000F5FF2" w:rsidRDefault="000F5FF2" w:rsidP="00D70E14">
            <w:pPr>
              <w:pStyle w:val="Prrafodelista"/>
              <w:numPr>
                <w:ilvl w:val="2"/>
                <w:numId w:val="19"/>
              </w:numPr>
              <w:rPr>
                <w:sz w:val="20"/>
                <w:szCs w:val="20"/>
              </w:rPr>
            </w:pPr>
            <w:r w:rsidRPr="006E6086">
              <w:rPr>
                <w:sz w:val="20"/>
                <w:szCs w:val="20"/>
              </w:rPr>
              <w:t xml:space="preserve">Se llama al Caso de uso Crear solicitud de tarea y </w:t>
            </w:r>
            <w:r>
              <w:rPr>
                <w:sz w:val="20"/>
                <w:szCs w:val="20"/>
              </w:rPr>
              <w:t xml:space="preserve">no </w:t>
            </w:r>
            <w:r w:rsidRPr="006E6086">
              <w:rPr>
                <w:sz w:val="20"/>
                <w:szCs w:val="20"/>
              </w:rPr>
              <w:t>se ejecuto con éxito</w:t>
            </w:r>
            <w:r>
              <w:rPr>
                <w:sz w:val="20"/>
                <w:szCs w:val="20"/>
              </w:rPr>
              <w:t>.</w:t>
            </w:r>
          </w:p>
          <w:p w:rsidR="000F5FF2" w:rsidRDefault="000F5FF2" w:rsidP="00D70E14">
            <w:pPr>
              <w:pStyle w:val="Prrafodelista"/>
              <w:numPr>
                <w:ilvl w:val="2"/>
                <w:numId w:val="19"/>
              </w:numPr>
              <w:rPr>
                <w:sz w:val="20"/>
                <w:szCs w:val="20"/>
              </w:rPr>
            </w:pPr>
            <w:r>
              <w:rPr>
                <w:sz w:val="20"/>
                <w:szCs w:val="20"/>
              </w:rPr>
              <w:t>El SISTEMA informa la situación.</w:t>
            </w:r>
          </w:p>
          <w:p w:rsidR="000F5FF2" w:rsidRDefault="000F5FF2" w:rsidP="00D70E14">
            <w:pPr>
              <w:pStyle w:val="Prrafodelista"/>
              <w:numPr>
                <w:ilvl w:val="2"/>
                <w:numId w:val="19"/>
              </w:numPr>
              <w:rPr>
                <w:sz w:val="20"/>
                <w:szCs w:val="20"/>
              </w:rPr>
            </w:pPr>
            <w:r>
              <w:rPr>
                <w:sz w:val="20"/>
                <w:szCs w:val="20"/>
              </w:rPr>
              <w:t>Se cancela el caso de uso.</w:t>
            </w:r>
          </w:p>
          <w:p w:rsidR="000F5FF2" w:rsidRDefault="000F5FF2" w:rsidP="00D70E14">
            <w:pPr>
              <w:pStyle w:val="Prrafodelista"/>
              <w:numPr>
                <w:ilvl w:val="0"/>
                <w:numId w:val="19"/>
              </w:numPr>
              <w:rPr>
                <w:sz w:val="20"/>
                <w:szCs w:val="20"/>
              </w:rPr>
            </w:pPr>
            <w:r>
              <w:rPr>
                <w:sz w:val="20"/>
                <w:szCs w:val="20"/>
              </w:rPr>
              <w:t>EL ADMP selecciona una solicitud de tarea.</w:t>
            </w:r>
          </w:p>
          <w:p w:rsidR="000F5FF2" w:rsidRDefault="000F5FF2" w:rsidP="00D70E14">
            <w:pPr>
              <w:pStyle w:val="Prrafodelista"/>
              <w:numPr>
                <w:ilvl w:val="0"/>
                <w:numId w:val="19"/>
              </w:numPr>
              <w:rPr>
                <w:sz w:val="20"/>
                <w:szCs w:val="20"/>
              </w:rPr>
            </w:pPr>
            <w:r w:rsidRPr="00F468AE">
              <w:rPr>
                <w:sz w:val="20"/>
                <w:szCs w:val="20"/>
              </w:rPr>
              <w:t xml:space="preserve">El SISTEMA solicita que se confirme la asignación </w:t>
            </w:r>
            <w:r>
              <w:rPr>
                <w:sz w:val="20"/>
                <w:szCs w:val="20"/>
              </w:rPr>
              <w:t xml:space="preserve">del equipo a </w:t>
            </w:r>
            <w:r w:rsidRPr="00F468AE">
              <w:rPr>
                <w:sz w:val="20"/>
                <w:szCs w:val="20"/>
              </w:rPr>
              <w:t>la solicitud de tarea</w:t>
            </w:r>
            <w:r>
              <w:rPr>
                <w:sz w:val="20"/>
                <w:szCs w:val="20"/>
              </w:rPr>
              <w:t>.</w:t>
            </w:r>
          </w:p>
          <w:p w:rsidR="000F5FF2" w:rsidRPr="00F468AE" w:rsidRDefault="000F5FF2" w:rsidP="00D70E14">
            <w:pPr>
              <w:pStyle w:val="Prrafodelista"/>
              <w:numPr>
                <w:ilvl w:val="0"/>
                <w:numId w:val="19"/>
              </w:numPr>
              <w:rPr>
                <w:sz w:val="20"/>
                <w:szCs w:val="20"/>
              </w:rPr>
            </w:pPr>
            <w:r w:rsidRPr="00F468AE">
              <w:rPr>
                <w:sz w:val="20"/>
                <w:szCs w:val="20"/>
              </w:rPr>
              <w:t>E</w:t>
            </w:r>
            <w:r>
              <w:rPr>
                <w:sz w:val="20"/>
                <w:szCs w:val="20"/>
              </w:rPr>
              <w:t>l ADMP confirma la asignación</w:t>
            </w:r>
            <w:r w:rsidRPr="00F468AE">
              <w:rPr>
                <w:sz w:val="20"/>
                <w:szCs w:val="20"/>
              </w:rPr>
              <w:t xml:space="preserve"> la asignación </w:t>
            </w:r>
            <w:r>
              <w:rPr>
                <w:sz w:val="20"/>
                <w:szCs w:val="20"/>
              </w:rPr>
              <w:t xml:space="preserve">del equipo a </w:t>
            </w:r>
            <w:r w:rsidRPr="00F468AE">
              <w:rPr>
                <w:sz w:val="20"/>
                <w:szCs w:val="20"/>
              </w:rPr>
              <w:t>la solicitud de tarea</w:t>
            </w:r>
            <w:r>
              <w:rPr>
                <w:sz w:val="20"/>
                <w:szCs w:val="20"/>
              </w:rPr>
              <w:t>.</w:t>
            </w:r>
          </w:p>
          <w:p w:rsidR="000F5FF2" w:rsidRPr="00F468AE" w:rsidRDefault="000F5FF2" w:rsidP="00D70E14">
            <w:pPr>
              <w:pStyle w:val="Prrafodelista"/>
              <w:numPr>
                <w:ilvl w:val="1"/>
                <w:numId w:val="19"/>
              </w:numPr>
              <w:rPr>
                <w:sz w:val="20"/>
                <w:szCs w:val="20"/>
              </w:rPr>
            </w:pPr>
            <w:r w:rsidRPr="00F468AE">
              <w:rPr>
                <w:sz w:val="20"/>
                <w:szCs w:val="20"/>
              </w:rPr>
              <w:t xml:space="preserve">El ADMP no confirma la asignación </w:t>
            </w:r>
            <w:r>
              <w:rPr>
                <w:sz w:val="20"/>
                <w:szCs w:val="20"/>
              </w:rPr>
              <w:t xml:space="preserve">del equipo a </w:t>
            </w:r>
            <w:r w:rsidRPr="00F468AE">
              <w:rPr>
                <w:sz w:val="20"/>
                <w:szCs w:val="20"/>
              </w:rPr>
              <w:t>la solicitud de tarea</w:t>
            </w:r>
            <w:r>
              <w:rPr>
                <w:sz w:val="20"/>
                <w:szCs w:val="20"/>
              </w:rPr>
              <w:t>.</w:t>
            </w:r>
          </w:p>
          <w:p w:rsidR="000F5FF2" w:rsidRDefault="000F5FF2" w:rsidP="00D70E14">
            <w:pPr>
              <w:pStyle w:val="Prrafodelista"/>
              <w:numPr>
                <w:ilvl w:val="1"/>
                <w:numId w:val="19"/>
              </w:numPr>
              <w:rPr>
                <w:sz w:val="20"/>
                <w:szCs w:val="20"/>
              </w:rPr>
            </w:pPr>
            <w:r w:rsidRPr="00F468AE">
              <w:rPr>
                <w:sz w:val="20"/>
                <w:szCs w:val="20"/>
              </w:rPr>
              <w:t xml:space="preserve"> Se cancela el caso de uso.</w:t>
            </w:r>
          </w:p>
          <w:p w:rsidR="000F5FF2" w:rsidRPr="00454FD6" w:rsidRDefault="000F5FF2" w:rsidP="00D70E14">
            <w:pPr>
              <w:pStyle w:val="Prrafodelista"/>
              <w:numPr>
                <w:ilvl w:val="0"/>
                <w:numId w:val="19"/>
              </w:numPr>
              <w:rPr>
                <w:sz w:val="20"/>
                <w:szCs w:val="20"/>
              </w:rPr>
            </w:pPr>
            <w:r w:rsidRPr="00454FD6">
              <w:rPr>
                <w:sz w:val="20"/>
                <w:szCs w:val="20"/>
              </w:rPr>
              <w:t xml:space="preserve">El SISTEMA asocia </w:t>
            </w:r>
            <w:r>
              <w:rPr>
                <w:sz w:val="20"/>
                <w:szCs w:val="20"/>
              </w:rPr>
              <w:t xml:space="preserve">el equipo con </w:t>
            </w:r>
            <w:r w:rsidRPr="00454FD6">
              <w:rPr>
                <w:sz w:val="20"/>
                <w:szCs w:val="20"/>
              </w:rPr>
              <w:t>la sol</w:t>
            </w:r>
            <w:r>
              <w:rPr>
                <w:sz w:val="20"/>
                <w:szCs w:val="20"/>
              </w:rPr>
              <w:t>icitud de tarea</w:t>
            </w:r>
            <w:r w:rsidRPr="00454FD6">
              <w:rPr>
                <w:sz w:val="20"/>
                <w:szCs w:val="20"/>
              </w:rPr>
              <w:t>.</w:t>
            </w:r>
          </w:p>
          <w:p w:rsidR="000F5FF2" w:rsidRPr="00454FD6" w:rsidRDefault="000F5FF2" w:rsidP="00D70E14">
            <w:pPr>
              <w:pStyle w:val="Prrafodelista"/>
              <w:numPr>
                <w:ilvl w:val="0"/>
                <w:numId w:val="19"/>
              </w:numPr>
              <w:rPr>
                <w:sz w:val="20"/>
                <w:szCs w:val="20"/>
              </w:rPr>
            </w:pPr>
            <w:r w:rsidRPr="00454FD6">
              <w:rPr>
                <w:sz w:val="20"/>
                <w:szCs w:val="20"/>
              </w:rPr>
              <w:t>EL SISTEMA actualiza el estado de la solicitud de tarea.</w:t>
            </w:r>
          </w:p>
          <w:p w:rsidR="000F5FF2" w:rsidRPr="002C5EC0" w:rsidRDefault="000F5FF2" w:rsidP="00D70E14">
            <w:pPr>
              <w:pStyle w:val="Prrafodelista"/>
              <w:numPr>
                <w:ilvl w:val="0"/>
                <w:numId w:val="19"/>
              </w:numPr>
              <w:rPr>
                <w:sz w:val="20"/>
                <w:szCs w:val="20"/>
              </w:rPr>
            </w:pPr>
            <w:r w:rsidRPr="00454FD6">
              <w:rPr>
                <w:sz w:val="20"/>
                <w:szCs w:val="20"/>
              </w:rPr>
              <w:t>Fin del CU.</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rsidTr="00F73477">
        <w:tc>
          <w:tcPr>
            <w:tcW w:w="9214" w:type="dxa"/>
            <w:gridSpan w:val="3"/>
          </w:tcPr>
          <w:p w:rsidR="000F5FF2" w:rsidRPr="002C5EC0" w:rsidRDefault="000F5FF2" w:rsidP="00F73477">
            <w:pPr>
              <w:rPr>
                <w:rStyle w:val="Textoennegrita"/>
                <w:b w:val="0"/>
                <w:sz w:val="20"/>
                <w:szCs w:val="20"/>
              </w:rPr>
            </w:pPr>
            <w:r>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rsidTr="00F73477">
        <w:tc>
          <w:tcPr>
            <w:tcW w:w="9214" w:type="dxa"/>
            <w:gridSpan w:val="3"/>
          </w:tcPr>
          <w:p w:rsidR="000F5FF2" w:rsidRPr="002C5EC0" w:rsidRDefault="000F5FF2" w:rsidP="00D70E14">
            <w:pPr>
              <w:pStyle w:val="Prrafodelista"/>
              <w:numPr>
                <w:ilvl w:val="0"/>
                <w:numId w:val="20"/>
              </w:numPr>
              <w:rPr>
                <w:sz w:val="20"/>
                <w:szCs w:val="20"/>
              </w:rPr>
            </w:pPr>
            <w:r w:rsidRPr="002C5EC0">
              <w:rPr>
                <w:sz w:val="20"/>
                <w:szCs w:val="20"/>
              </w:rPr>
              <w:t>*indica campos o selecciones obligatorias.</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lastRenderedPageBreak/>
              <w:t>Prototipo de Interfaz</w:t>
            </w:r>
          </w:p>
        </w:tc>
      </w:tr>
      <w:tr w:rsidR="000F5FF2" w:rsidRPr="002C5EC0" w:rsidTr="00F73477">
        <w:tc>
          <w:tcPr>
            <w:tcW w:w="9214" w:type="dxa"/>
            <w:gridSpan w:val="3"/>
          </w:tcPr>
          <w:p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rsidR="000F5FF2" w:rsidRDefault="000C01D7" w:rsidP="000F5FF2">
      <w:pPr>
        <w:pStyle w:val="Ttulo3"/>
      </w:pPr>
      <w:bookmarkStart w:id="23" w:name="_Toc326862081"/>
      <w:r>
        <w:t xml:space="preserve">22. </w:t>
      </w:r>
      <w:r w:rsidR="000F5FF2">
        <w:t>Registrar documento de solicitud de tarea</w:t>
      </w:r>
      <w:bookmarkEnd w:id="23"/>
    </w:p>
    <w:tbl>
      <w:tblPr>
        <w:tblStyle w:val="Tablaconcuadrcula"/>
        <w:tblW w:w="9210" w:type="dxa"/>
        <w:tblInd w:w="-34" w:type="dxa"/>
        <w:tblLayout w:type="fixed"/>
        <w:tblLook w:val="04A0"/>
      </w:tblPr>
      <w:tblGrid>
        <w:gridCol w:w="1843"/>
        <w:gridCol w:w="1133"/>
        <w:gridCol w:w="6234"/>
      </w:tblGrid>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22</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Nombre</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sz w:val="20"/>
                <w:szCs w:val="20"/>
              </w:rPr>
            </w:pPr>
            <w:r w:rsidRPr="00F73477">
              <w:rPr>
                <w:sz w:val="20"/>
                <w:szCs w:val="20"/>
              </w:rPr>
              <w:t>Registrar documento de solicitud de tarea</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Objetivo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sz w:val="20"/>
                <w:szCs w:val="20"/>
              </w:rPr>
              <w:t>Registrar un documento pre o pos obra a una solicitud de tarea.</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w:t>
            </w:r>
            <w:proofErr w:type="spellStart"/>
            <w:r>
              <w:rPr>
                <w:sz w:val="20"/>
                <w:szCs w:val="20"/>
                <w:lang w:val="en-US"/>
              </w:rPr>
              <w:t>Proyectos</w:t>
            </w:r>
            <w:proofErr w:type="spellEnd"/>
            <w:r>
              <w:rPr>
                <w:sz w:val="20"/>
                <w:szCs w:val="20"/>
                <w:lang w:val="en-US"/>
              </w:rPr>
              <w:t xml:space="preserve"> (ADMP)</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sz w:val="20"/>
                <w:szCs w:val="20"/>
              </w:rPr>
            </w:pPr>
            <w:r w:rsidRPr="00F73477">
              <w:rPr>
                <w:sz w:val="20"/>
                <w:szCs w:val="20"/>
              </w:rPr>
              <w:t>El ADMP debe estar logueado en el sistema.</w:t>
            </w:r>
          </w:p>
          <w:p w:rsidR="000F5FF2" w:rsidRPr="00F73477" w:rsidRDefault="000F5FF2">
            <w:pPr>
              <w:rPr>
                <w:sz w:val="20"/>
                <w:szCs w:val="20"/>
              </w:rPr>
            </w:pPr>
            <w:r w:rsidRPr="00F73477">
              <w:rPr>
                <w:sz w:val="20"/>
                <w:szCs w:val="20"/>
              </w:rPr>
              <w:t>Hay un proyecto seleccionado para gestionar.</w:t>
            </w:r>
          </w:p>
        </w:tc>
      </w:tr>
      <w:tr w:rsidR="000F5FF2" w:rsidTr="001172F8">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Pos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b/>
                <w:sz w:val="20"/>
                <w:szCs w:val="20"/>
              </w:rPr>
            </w:pPr>
            <w:r w:rsidRPr="00F73477">
              <w:rPr>
                <w:b/>
                <w:sz w:val="20"/>
                <w:szCs w:val="20"/>
              </w:rPr>
              <w:t>Éxito:</w:t>
            </w:r>
          </w:p>
          <w:p w:rsidR="000F5FF2" w:rsidRPr="00F73477" w:rsidRDefault="000F5FF2">
            <w:pPr>
              <w:rPr>
                <w:sz w:val="20"/>
                <w:szCs w:val="20"/>
              </w:rPr>
            </w:pPr>
            <w:r w:rsidRPr="00F73477">
              <w:rPr>
                <w:sz w:val="20"/>
                <w:szCs w:val="20"/>
              </w:rPr>
              <w:t>Se registro un documento a la solicitud de trabajo.</w:t>
            </w:r>
          </w:p>
          <w:p w:rsidR="000F5FF2" w:rsidRPr="00F73477" w:rsidRDefault="000F5FF2">
            <w:pPr>
              <w:rPr>
                <w:sz w:val="20"/>
                <w:szCs w:val="20"/>
              </w:rPr>
            </w:pPr>
            <w:r w:rsidRPr="00F73477">
              <w:rPr>
                <w:b/>
                <w:sz w:val="20"/>
                <w:szCs w:val="20"/>
              </w:rPr>
              <w:t>Fracaso:</w:t>
            </w:r>
            <w:r w:rsidRPr="00F73477">
              <w:rPr>
                <w:sz w:val="20"/>
                <w:szCs w:val="20"/>
              </w:rPr>
              <w:br/>
              <w:t>El ADMP no confirma la registración.</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Flujo</w:t>
            </w:r>
            <w:proofErr w:type="spellEnd"/>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11"/>
              </w:numPr>
              <w:rPr>
                <w:sz w:val="20"/>
                <w:szCs w:val="20"/>
              </w:rPr>
            </w:pPr>
            <w:r w:rsidRPr="00F73477">
              <w:rPr>
                <w:sz w:val="20"/>
                <w:szCs w:val="20"/>
              </w:rPr>
              <w:t>El CU comienza cuando el ADMP selecciona la opción de registrar documento de solicitud de tarea.</w:t>
            </w:r>
          </w:p>
          <w:p w:rsidR="000F5FF2" w:rsidRPr="00F73477" w:rsidRDefault="000F5FF2" w:rsidP="00D70E14">
            <w:pPr>
              <w:pStyle w:val="Prrafodelista"/>
              <w:numPr>
                <w:ilvl w:val="0"/>
                <w:numId w:val="11"/>
              </w:numPr>
              <w:rPr>
                <w:sz w:val="20"/>
                <w:szCs w:val="20"/>
              </w:rPr>
            </w:pPr>
            <w:r w:rsidRPr="00F73477">
              <w:rPr>
                <w:sz w:val="20"/>
                <w:szCs w:val="20"/>
              </w:rPr>
              <w:t>El SISTEMA busca las solicitudes de tarea del proyecto y muestra por cada una su identificador y nombre.</w:t>
            </w:r>
          </w:p>
          <w:p w:rsidR="000F5FF2" w:rsidRPr="00F73477" w:rsidRDefault="000F5FF2" w:rsidP="00D70E14">
            <w:pPr>
              <w:pStyle w:val="Prrafodelista"/>
              <w:numPr>
                <w:ilvl w:val="0"/>
                <w:numId w:val="11"/>
              </w:numPr>
              <w:rPr>
                <w:sz w:val="20"/>
                <w:szCs w:val="20"/>
              </w:rPr>
            </w:pPr>
            <w:r w:rsidRPr="00F73477">
              <w:rPr>
                <w:sz w:val="20"/>
                <w:szCs w:val="20"/>
              </w:rPr>
              <w:t>El SISTEMA solicita al ADMP que seleccione una solicitud de tarea.</w:t>
            </w:r>
          </w:p>
          <w:p w:rsidR="000F5FF2" w:rsidRPr="00F73477" w:rsidRDefault="000F5FF2" w:rsidP="00D70E14">
            <w:pPr>
              <w:pStyle w:val="Prrafodelista"/>
              <w:numPr>
                <w:ilvl w:val="0"/>
                <w:numId w:val="11"/>
              </w:numPr>
              <w:rPr>
                <w:sz w:val="20"/>
                <w:szCs w:val="20"/>
              </w:rPr>
            </w:pPr>
            <w:r w:rsidRPr="00F73477">
              <w:rPr>
                <w:sz w:val="20"/>
                <w:szCs w:val="20"/>
              </w:rPr>
              <w:t>El ADMP selecciona una solicitud de tarea.</w:t>
            </w:r>
          </w:p>
          <w:p w:rsidR="000F5FF2" w:rsidRPr="00F73477" w:rsidRDefault="000F5FF2" w:rsidP="00D70E14">
            <w:pPr>
              <w:pStyle w:val="Prrafodelista"/>
              <w:numPr>
                <w:ilvl w:val="0"/>
                <w:numId w:val="11"/>
              </w:numPr>
              <w:rPr>
                <w:sz w:val="20"/>
                <w:szCs w:val="20"/>
              </w:rPr>
            </w:pPr>
            <w:r w:rsidRPr="00F73477">
              <w:rPr>
                <w:sz w:val="20"/>
                <w:szCs w:val="20"/>
              </w:rPr>
              <w:t>El SISTEMA busca los tipos de documentos y por cada uno muestra su identificador y nombre.</w:t>
            </w:r>
          </w:p>
          <w:p w:rsidR="000F5FF2" w:rsidRPr="00F73477" w:rsidRDefault="000F5FF2" w:rsidP="00D70E14">
            <w:pPr>
              <w:pStyle w:val="Prrafodelista"/>
              <w:numPr>
                <w:ilvl w:val="0"/>
                <w:numId w:val="11"/>
              </w:numPr>
              <w:rPr>
                <w:sz w:val="20"/>
                <w:szCs w:val="20"/>
              </w:rPr>
            </w:pPr>
            <w:r w:rsidRPr="00F73477">
              <w:rPr>
                <w:sz w:val="20"/>
                <w:szCs w:val="20"/>
              </w:rPr>
              <w:t>El SISTEMA solicita que se seleccione un tipo de documento.</w:t>
            </w:r>
          </w:p>
          <w:p w:rsidR="000F5FF2" w:rsidRDefault="000F5FF2" w:rsidP="00D70E14">
            <w:pPr>
              <w:pStyle w:val="Prrafodelista"/>
              <w:numPr>
                <w:ilvl w:val="0"/>
                <w:numId w:val="11"/>
              </w:numPr>
              <w:rPr>
                <w:sz w:val="20"/>
                <w:szCs w:val="20"/>
                <w:lang w:val="en-US"/>
              </w:rPr>
            </w:pPr>
            <w:r>
              <w:rPr>
                <w:sz w:val="20"/>
                <w:szCs w:val="20"/>
                <w:lang w:val="en-US"/>
              </w:rPr>
              <w:t xml:space="preserve">El ADMP lo </w:t>
            </w:r>
            <w:proofErr w:type="spellStart"/>
            <w:r>
              <w:rPr>
                <w:sz w:val="20"/>
                <w:szCs w:val="20"/>
                <w:lang w:val="en-US"/>
              </w:rPr>
              <w:t>selecciona</w:t>
            </w:r>
            <w:proofErr w:type="spellEnd"/>
            <w:r>
              <w:rPr>
                <w:sz w:val="20"/>
                <w:szCs w:val="20"/>
                <w:lang w:val="en-US"/>
              </w:rPr>
              <w:t>.</w:t>
            </w:r>
          </w:p>
          <w:p w:rsidR="000F5FF2" w:rsidRPr="00F73477" w:rsidRDefault="000F5FF2" w:rsidP="00D70E14">
            <w:pPr>
              <w:pStyle w:val="Prrafodelista"/>
              <w:numPr>
                <w:ilvl w:val="0"/>
                <w:numId w:val="11"/>
              </w:numPr>
              <w:rPr>
                <w:sz w:val="20"/>
                <w:szCs w:val="20"/>
              </w:rPr>
            </w:pPr>
            <w:r w:rsidRPr="00F73477">
              <w:rPr>
                <w:sz w:val="20"/>
                <w:szCs w:val="20"/>
              </w:rPr>
              <w:t>El SISTEMA solicita que se indique si el documento tiene fecha de vencimiento.</w:t>
            </w:r>
          </w:p>
          <w:p w:rsidR="000F5FF2" w:rsidRPr="00F73477" w:rsidRDefault="000F5FF2" w:rsidP="00D70E14">
            <w:pPr>
              <w:pStyle w:val="Prrafodelista"/>
              <w:numPr>
                <w:ilvl w:val="0"/>
                <w:numId w:val="11"/>
              </w:numPr>
              <w:rPr>
                <w:sz w:val="20"/>
                <w:szCs w:val="20"/>
              </w:rPr>
            </w:pPr>
            <w:r w:rsidRPr="00F73477">
              <w:rPr>
                <w:sz w:val="20"/>
                <w:szCs w:val="20"/>
              </w:rPr>
              <w:t>El ADMP indica que el documento no tiene fecha de vencimiento.</w:t>
            </w:r>
          </w:p>
          <w:p w:rsidR="000F5FF2" w:rsidRPr="00F73477" w:rsidRDefault="000F5FF2" w:rsidP="00D70E14">
            <w:pPr>
              <w:pStyle w:val="Prrafodelista"/>
              <w:numPr>
                <w:ilvl w:val="1"/>
                <w:numId w:val="11"/>
              </w:numPr>
              <w:rPr>
                <w:sz w:val="20"/>
                <w:szCs w:val="20"/>
              </w:rPr>
            </w:pPr>
            <w:r w:rsidRPr="00F73477">
              <w:rPr>
                <w:sz w:val="20"/>
                <w:szCs w:val="20"/>
              </w:rPr>
              <w:t>El ADMP indica que el documento tiene fecha de vencimiento.</w:t>
            </w:r>
          </w:p>
          <w:p w:rsidR="000F5FF2" w:rsidRPr="00F73477" w:rsidRDefault="000F5FF2" w:rsidP="00D70E14">
            <w:pPr>
              <w:pStyle w:val="Prrafodelista"/>
              <w:numPr>
                <w:ilvl w:val="1"/>
                <w:numId w:val="11"/>
              </w:numPr>
              <w:rPr>
                <w:sz w:val="20"/>
                <w:szCs w:val="20"/>
              </w:rPr>
            </w:pPr>
            <w:r w:rsidRPr="00F73477">
              <w:rPr>
                <w:sz w:val="20"/>
                <w:szCs w:val="20"/>
              </w:rPr>
              <w:t>El SISTEMA solicita que se ingresa la fecha a partir de la cual se van a contar la cantidad de días de vigencia*.</w:t>
            </w:r>
          </w:p>
          <w:p w:rsidR="000F5FF2" w:rsidRPr="00F73477" w:rsidRDefault="000F5FF2" w:rsidP="00D70E14">
            <w:pPr>
              <w:pStyle w:val="Prrafodelista"/>
              <w:numPr>
                <w:ilvl w:val="1"/>
                <w:numId w:val="11"/>
              </w:numPr>
              <w:rPr>
                <w:sz w:val="20"/>
                <w:szCs w:val="20"/>
              </w:rPr>
            </w:pPr>
            <w:r w:rsidRPr="00F73477">
              <w:rPr>
                <w:sz w:val="20"/>
                <w:szCs w:val="20"/>
              </w:rPr>
              <w:t>El ADMP ingresa la fecha.</w:t>
            </w:r>
          </w:p>
          <w:p w:rsidR="000F5FF2" w:rsidRPr="00F73477" w:rsidRDefault="000F5FF2" w:rsidP="00D70E14">
            <w:pPr>
              <w:pStyle w:val="Prrafodelista"/>
              <w:numPr>
                <w:ilvl w:val="1"/>
                <w:numId w:val="11"/>
              </w:numPr>
              <w:rPr>
                <w:sz w:val="20"/>
                <w:szCs w:val="20"/>
              </w:rPr>
            </w:pPr>
            <w:r w:rsidRPr="00F73477">
              <w:rPr>
                <w:sz w:val="20"/>
                <w:szCs w:val="20"/>
              </w:rPr>
              <w:t xml:space="preserve">El SISTEMA solicita que se ingrese la cantidad de días que el documento </w:t>
            </w:r>
            <w:proofErr w:type="spellStart"/>
            <w:r w:rsidRPr="00F73477">
              <w:rPr>
                <w:sz w:val="20"/>
                <w:szCs w:val="20"/>
              </w:rPr>
              <w:t>esta</w:t>
            </w:r>
            <w:proofErr w:type="spellEnd"/>
            <w:r w:rsidRPr="00F73477">
              <w:rPr>
                <w:sz w:val="20"/>
                <w:szCs w:val="20"/>
              </w:rPr>
              <w:t xml:space="preserve"> vigente*.</w:t>
            </w:r>
          </w:p>
          <w:p w:rsidR="000F5FF2" w:rsidRPr="00F73477" w:rsidRDefault="000F5FF2" w:rsidP="00D70E14">
            <w:pPr>
              <w:pStyle w:val="Prrafodelista"/>
              <w:numPr>
                <w:ilvl w:val="1"/>
                <w:numId w:val="11"/>
              </w:numPr>
              <w:rPr>
                <w:sz w:val="20"/>
                <w:szCs w:val="20"/>
              </w:rPr>
            </w:pPr>
            <w:r w:rsidRPr="00F73477">
              <w:rPr>
                <w:sz w:val="20"/>
                <w:szCs w:val="20"/>
              </w:rPr>
              <w:t xml:space="preserve">El ADMP ingresa la cantidad de días que el documento </w:t>
            </w:r>
            <w:proofErr w:type="spellStart"/>
            <w:r w:rsidRPr="00F73477">
              <w:rPr>
                <w:sz w:val="20"/>
                <w:szCs w:val="20"/>
              </w:rPr>
              <w:t>esta</w:t>
            </w:r>
            <w:proofErr w:type="spellEnd"/>
            <w:r w:rsidRPr="00F73477">
              <w:rPr>
                <w:sz w:val="20"/>
                <w:szCs w:val="20"/>
              </w:rPr>
              <w:t xml:space="preserve"> vigente.</w:t>
            </w:r>
          </w:p>
          <w:p w:rsidR="000F5FF2" w:rsidRPr="00F73477" w:rsidRDefault="000F5FF2" w:rsidP="00D70E14">
            <w:pPr>
              <w:pStyle w:val="Prrafodelista"/>
              <w:numPr>
                <w:ilvl w:val="0"/>
                <w:numId w:val="11"/>
              </w:numPr>
              <w:rPr>
                <w:sz w:val="20"/>
                <w:szCs w:val="20"/>
              </w:rPr>
            </w:pPr>
            <w:r w:rsidRPr="00F73477">
              <w:rPr>
                <w:sz w:val="20"/>
                <w:szCs w:val="20"/>
              </w:rPr>
              <w:t>El SISTEMA solicita que se ingrese una descripción del documento.</w:t>
            </w:r>
          </w:p>
          <w:p w:rsidR="000F5FF2" w:rsidRPr="00F73477" w:rsidRDefault="000F5FF2" w:rsidP="00D70E14">
            <w:pPr>
              <w:pStyle w:val="Prrafodelista"/>
              <w:numPr>
                <w:ilvl w:val="0"/>
                <w:numId w:val="11"/>
              </w:numPr>
              <w:rPr>
                <w:sz w:val="20"/>
                <w:szCs w:val="20"/>
              </w:rPr>
            </w:pPr>
            <w:r w:rsidRPr="00F73477">
              <w:rPr>
                <w:sz w:val="20"/>
                <w:szCs w:val="20"/>
              </w:rPr>
              <w:t>El ADMP ingresa una descripción.</w:t>
            </w:r>
          </w:p>
          <w:p w:rsidR="000F5FF2" w:rsidRPr="00F73477" w:rsidRDefault="000F5FF2" w:rsidP="00D70E14">
            <w:pPr>
              <w:pStyle w:val="Prrafodelista"/>
              <w:numPr>
                <w:ilvl w:val="0"/>
                <w:numId w:val="11"/>
              </w:numPr>
              <w:rPr>
                <w:sz w:val="20"/>
                <w:szCs w:val="20"/>
              </w:rPr>
            </w:pPr>
            <w:r w:rsidRPr="00F73477">
              <w:rPr>
                <w:sz w:val="20"/>
                <w:szCs w:val="20"/>
              </w:rPr>
              <w:t>El SISTEMA solicita que se seleccione el documento a adjuntar.</w:t>
            </w:r>
          </w:p>
          <w:p w:rsidR="000F5FF2" w:rsidRPr="00F73477" w:rsidRDefault="000F5FF2" w:rsidP="00D70E14">
            <w:pPr>
              <w:pStyle w:val="Prrafodelista"/>
              <w:numPr>
                <w:ilvl w:val="0"/>
                <w:numId w:val="11"/>
              </w:numPr>
              <w:rPr>
                <w:sz w:val="20"/>
                <w:szCs w:val="20"/>
              </w:rPr>
            </w:pPr>
            <w:r w:rsidRPr="00F73477">
              <w:rPr>
                <w:sz w:val="20"/>
                <w:szCs w:val="20"/>
              </w:rPr>
              <w:t>El ADMP selecciona el documento a adjuntar*.</w:t>
            </w:r>
          </w:p>
          <w:p w:rsidR="000F5FF2" w:rsidRPr="00F73477" w:rsidRDefault="000F5FF2" w:rsidP="00D70E14">
            <w:pPr>
              <w:pStyle w:val="Prrafodelista"/>
              <w:numPr>
                <w:ilvl w:val="0"/>
                <w:numId w:val="11"/>
              </w:numPr>
              <w:rPr>
                <w:sz w:val="20"/>
                <w:szCs w:val="20"/>
              </w:rPr>
            </w:pPr>
            <w:r w:rsidRPr="00F73477">
              <w:rPr>
                <w:sz w:val="20"/>
                <w:szCs w:val="20"/>
              </w:rPr>
              <w:t>El SISTEMA solicita confirmar la registración.</w:t>
            </w:r>
          </w:p>
          <w:p w:rsidR="000F5FF2" w:rsidRPr="00F73477" w:rsidRDefault="000F5FF2" w:rsidP="00D70E14">
            <w:pPr>
              <w:pStyle w:val="Prrafodelista"/>
              <w:numPr>
                <w:ilvl w:val="0"/>
                <w:numId w:val="11"/>
              </w:numPr>
              <w:rPr>
                <w:sz w:val="20"/>
                <w:szCs w:val="20"/>
              </w:rPr>
            </w:pPr>
            <w:r w:rsidRPr="00F73477">
              <w:rPr>
                <w:sz w:val="20"/>
                <w:szCs w:val="20"/>
              </w:rPr>
              <w:t>EL ADMP confirma la registración.</w:t>
            </w:r>
          </w:p>
          <w:p w:rsidR="000F5FF2" w:rsidRPr="00F73477" w:rsidRDefault="000F5FF2" w:rsidP="00D70E14">
            <w:pPr>
              <w:pStyle w:val="Prrafodelista"/>
              <w:numPr>
                <w:ilvl w:val="1"/>
                <w:numId w:val="11"/>
              </w:numPr>
              <w:rPr>
                <w:sz w:val="20"/>
                <w:szCs w:val="20"/>
              </w:rPr>
            </w:pPr>
            <w:r w:rsidRPr="00F73477">
              <w:rPr>
                <w:sz w:val="20"/>
                <w:szCs w:val="20"/>
              </w:rPr>
              <w:t>El ADMP no confirma la registración.</w:t>
            </w:r>
          </w:p>
          <w:p w:rsidR="000F5FF2" w:rsidRDefault="000F5FF2" w:rsidP="00D70E14">
            <w:pPr>
              <w:pStyle w:val="Prrafodelista"/>
              <w:numPr>
                <w:ilvl w:val="1"/>
                <w:numId w:val="11"/>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rsidR="000F5FF2" w:rsidRPr="00F73477" w:rsidRDefault="000F5FF2" w:rsidP="00D70E14">
            <w:pPr>
              <w:pStyle w:val="Prrafodelista"/>
              <w:numPr>
                <w:ilvl w:val="0"/>
                <w:numId w:val="11"/>
              </w:numPr>
              <w:rPr>
                <w:sz w:val="20"/>
                <w:szCs w:val="20"/>
              </w:rPr>
            </w:pPr>
            <w:r w:rsidRPr="00F73477">
              <w:rPr>
                <w:sz w:val="20"/>
                <w:szCs w:val="20"/>
              </w:rPr>
              <w:t>El SISTEMA registra el documento a la solicitud de tarea con los siguientes datos: tipo de documento, descripción, fecha de registración, documento adjunto y si se indico que tiene fecha de vencimiento: fecha a partir de la cual contar los días de vigencia, cantidad de días de vigencias.</w:t>
            </w:r>
          </w:p>
          <w:p w:rsidR="000F5FF2" w:rsidRDefault="000F5FF2" w:rsidP="00D70E14">
            <w:pPr>
              <w:pStyle w:val="Prrafodelista"/>
              <w:numPr>
                <w:ilvl w:val="0"/>
                <w:numId w:val="11"/>
              </w:numPr>
              <w:rPr>
                <w:sz w:val="20"/>
                <w:szCs w:val="20"/>
                <w:lang w:val="en-US"/>
              </w:rPr>
            </w:pPr>
            <w:r w:rsidRPr="00F73477">
              <w:rPr>
                <w:sz w:val="20"/>
                <w:szCs w:val="20"/>
              </w:rPr>
              <w:t xml:space="preserve"> </w:t>
            </w:r>
            <w:r>
              <w:rPr>
                <w:sz w:val="20"/>
                <w:szCs w:val="20"/>
                <w:lang w:val="en-US"/>
              </w:rPr>
              <w:t>Fin del CU.</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tabs>
                <w:tab w:val="center" w:pos="4499"/>
              </w:tabs>
              <w:rPr>
                <w:rStyle w:val="Textoennegrita"/>
                <w:b w:val="0"/>
              </w:rPr>
            </w:pPr>
            <w:r w:rsidRPr="00F73477">
              <w:rPr>
                <w:rStyle w:val="Textoennegrita"/>
                <w:b w:val="0"/>
                <w:sz w:val="20"/>
                <w:szCs w:val="20"/>
              </w:rPr>
              <w:t>Discutir estado de las entidades.</w:t>
            </w:r>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Comentarios</w:t>
            </w:r>
            <w:proofErr w:type="spellEnd"/>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proofErr w:type="spellStart"/>
            <w:r>
              <w:rPr>
                <w:rStyle w:val="Textoennegrita"/>
                <w:b w:val="0"/>
                <w:sz w:val="20"/>
                <w:szCs w:val="20"/>
                <w:lang w:val="en-US"/>
              </w:rPr>
              <w:t>Ninguno</w:t>
            </w:r>
            <w:proofErr w:type="spellEnd"/>
          </w:p>
        </w:tc>
      </w:tr>
      <w:tr w:rsidR="000F5FF2"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lastRenderedPageBreak/>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rsidTr="001172F8">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rStyle w:val="Textoennegrita"/>
                <w:b w:val="0"/>
                <w:sz w:val="20"/>
                <w:szCs w:val="20"/>
              </w:rPr>
              <w:t>&lt;Imagen del prototipo de interfaz si aplica.&gt;</w:t>
            </w:r>
          </w:p>
        </w:tc>
      </w:tr>
      <w:tr w:rsidR="000F5FF2" w:rsidTr="001172F8">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06-06-2012 -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proofErr w:type="spellEnd"/>
          </w:p>
        </w:tc>
      </w:tr>
    </w:tbl>
    <w:p w:rsidR="001172F8" w:rsidRPr="009534D7" w:rsidRDefault="001172F8" w:rsidP="001172F8">
      <w:pPr>
        <w:pStyle w:val="Ttulo3"/>
        <w:rPr>
          <w:rFonts w:asciiTheme="minorHAnsi" w:hAnsiTheme="minorHAnsi"/>
        </w:rPr>
      </w:pPr>
      <w:bookmarkStart w:id="24" w:name="_Toc326862082"/>
      <w:r>
        <w:rPr>
          <w:rFonts w:asciiTheme="minorHAnsi" w:hAnsiTheme="minorHAnsi"/>
        </w:rPr>
        <w:t xml:space="preserve">35. </w:t>
      </w:r>
      <w:r w:rsidRPr="009534D7">
        <w:rPr>
          <w:rFonts w:asciiTheme="minorHAnsi" w:hAnsiTheme="minorHAnsi"/>
        </w:rPr>
        <w:t>Iniciar Sesión</w:t>
      </w:r>
      <w:bookmarkEnd w:id="24"/>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35</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9534D7" w:rsidRDefault="001172F8" w:rsidP="00F73477">
            <w:pPr>
              <w:rPr>
                <w:sz w:val="20"/>
                <w:szCs w:val="20"/>
              </w:rPr>
            </w:pPr>
            <w:r w:rsidRPr="009534D7">
              <w:rPr>
                <w:sz w:val="20"/>
                <w:szCs w:val="20"/>
              </w:rPr>
              <w:t>Iniciar Sesión</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r w:rsidRPr="00D909E4">
              <w:rPr>
                <w:sz w:val="20"/>
                <w:szCs w:val="20"/>
              </w:rPr>
              <w:t xml:space="preserve">Validar el usuario que ingresa al sistema e iniciar la sesión correspondiente, habilitando las opciones del sistema para las cuales </w:t>
            </w:r>
            <w:proofErr w:type="spellStart"/>
            <w:r w:rsidRPr="00D909E4">
              <w:rPr>
                <w:sz w:val="20"/>
                <w:szCs w:val="20"/>
              </w:rPr>
              <w:t>esta</w:t>
            </w:r>
            <w:proofErr w:type="spellEnd"/>
            <w:r w:rsidRPr="00D909E4">
              <w:rPr>
                <w:sz w:val="20"/>
                <w:szCs w:val="20"/>
              </w:rPr>
              <w:t xml:space="preserve"> autorizado dicho usuario.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1172F8" w:rsidP="00F73477">
            <w:pPr>
              <w:rPr>
                <w:sz w:val="20"/>
                <w:szCs w:val="20"/>
              </w:rPr>
            </w:pPr>
            <w:r w:rsidRPr="00D909E4">
              <w:rPr>
                <w:sz w:val="20"/>
                <w:szCs w:val="20"/>
              </w:rPr>
              <w:t>Usuario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55535F" w:rsidRDefault="001172F8" w:rsidP="00F73477">
            <w:pPr>
              <w:rPr>
                <w:bCs/>
                <w:sz w:val="20"/>
                <w:szCs w:val="20"/>
              </w:rPr>
            </w:pPr>
            <w:r w:rsidRPr="0055535F">
              <w:rPr>
                <w:bCs/>
                <w:sz w:val="20"/>
                <w:szCs w:val="20"/>
              </w:rPr>
              <w:t>Sesión iniciada.</w:t>
            </w:r>
          </w:p>
          <w:p w:rsidR="001172F8" w:rsidRDefault="001172F8" w:rsidP="00F73477">
            <w:pPr>
              <w:rPr>
                <w:sz w:val="20"/>
                <w:szCs w:val="20"/>
              </w:rPr>
            </w:pPr>
            <w:r w:rsidRPr="000760D8">
              <w:rPr>
                <w:b/>
                <w:sz w:val="20"/>
                <w:szCs w:val="20"/>
              </w:rPr>
              <w:t>Fracaso:</w:t>
            </w:r>
          </w:p>
          <w:p w:rsidR="001172F8" w:rsidRPr="0055535F" w:rsidRDefault="001172F8" w:rsidP="00F73477">
            <w:pPr>
              <w:rPr>
                <w:sz w:val="20"/>
                <w:szCs w:val="20"/>
              </w:rPr>
            </w:pPr>
            <w:r w:rsidRPr="0055535F">
              <w:rPr>
                <w:sz w:val="20"/>
                <w:szCs w:val="20"/>
              </w:rPr>
              <w:t>El Usuario no ingresa ni usuario ni contraseña</w:t>
            </w:r>
          </w:p>
          <w:p w:rsidR="001172F8" w:rsidRPr="0055535F" w:rsidRDefault="001172F8" w:rsidP="00F73477">
            <w:pPr>
              <w:rPr>
                <w:sz w:val="20"/>
                <w:szCs w:val="20"/>
              </w:rPr>
            </w:pPr>
            <w:r w:rsidRPr="0055535F">
              <w:rPr>
                <w:sz w:val="20"/>
                <w:szCs w:val="20"/>
              </w:rPr>
              <w:t>El Usuario no confirma la sesión.</w:t>
            </w:r>
          </w:p>
          <w:p w:rsidR="001172F8" w:rsidRPr="0027372A" w:rsidRDefault="001172F8" w:rsidP="00F73477">
            <w:pPr>
              <w:rPr>
                <w:sz w:val="20"/>
                <w:szCs w:val="20"/>
              </w:rPr>
            </w:pPr>
            <w:r w:rsidRPr="0055535F">
              <w:rPr>
                <w:sz w:val="20"/>
                <w:szCs w:val="20"/>
              </w:rPr>
              <w:t>El Usuario NO desea reingresar nuevamente los datos usuario</w:t>
            </w:r>
            <w:r>
              <w:rPr>
                <w:sz w:val="20"/>
                <w:szCs w:val="20"/>
              </w:rPr>
              <w:t xml:space="preserve"> </w:t>
            </w:r>
            <w:r w:rsidRPr="00D909E4">
              <w:rPr>
                <w:sz w:val="20"/>
                <w:szCs w:val="20"/>
              </w:rPr>
              <w:t>y contraseña.</w:t>
            </w:r>
            <w:r w:rsidRPr="0027372A">
              <w:rPr>
                <w:sz w:val="20"/>
                <w:szCs w:val="20"/>
              </w:rPr>
              <w:t xml:space="preserve"> </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7805EF" w:rsidRDefault="001172F8" w:rsidP="00D70E14">
            <w:pPr>
              <w:pStyle w:val="Prrafodelista"/>
              <w:numPr>
                <w:ilvl w:val="0"/>
                <w:numId w:val="25"/>
              </w:numPr>
              <w:rPr>
                <w:sz w:val="20"/>
                <w:szCs w:val="20"/>
              </w:rPr>
            </w:pPr>
            <w:r w:rsidRPr="00D909E4">
              <w:rPr>
                <w:sz w:val="20"/>
                <w:szCs w:val="20"/>
              </w:rPr>
              <w:t xml:space="preserve">El caso de uso comienza cuando el Usuario selecciona la opción </w:t>
            </w:r>
            <w:r w:rsidRPr="00D909E4">
              <w:rPr>
                <w:b/>
                <w:sz w:val="20"/>
                <w:szCs w:val="20"/>
              </w:rPr>
              <w:t>“Iniciar Sesión”</w:t>
            </w:r>
          </w:p>
          <w:p w:rsidR="001172F8" w:rsidRPr="001F79AC" w:rsidRDefault="001172F8" w:rsidP="00D70E14">
            <w:pPr>
              <w:pStyle w:val="Prrafodelista"/>
              <w:numPr>
                <w:ilvl w:val="0"/>
                <w:numId w:val="25"/>
              </w:numPr>
              <w:rPr>
                <w:sz w:val="20"/>
                <w:szCs w:val="20"/>
              </w:rPr>
            </w:pPr>
            <w:r w:rsidRPr="00D909E4">
              <w:rPr>
                <w:sz w:val="20"/>
                <w:szCs w:val="20"/>
              </w:rPr>
              <w:t>El sistema solicita se ingrese el usuario y contraseña.</w:t>
            </w:r>
          </w:p>
          <w:p w:rsidR="001172F8" w:rsidRPr="00C17D1B" w:rsidRDefault="001172F8" w:rsidP="00D70E14">
            <w:pPr>
              <w:pStyle w:val="Prrafodelista"/>
              <w:numPr>
                <w:ilvl w:val="0"/>
                <w:numId w:val="26"/>
              </w:numPr>
              <w:rPr>
                <w:sz w:val="20"/>
                <w:szCs w:val="20"/>
              </w:rPr>
            </w:pPr>
            <w:r w:rsidRPr="00D909E4">
              <w:rPr>
                <w:sz w:val="20"/>
                <w:szCs w:val="20"/>
              </w:rPr>
              <w:t>El Usuario ingresa el usuario y contraseña.</w:t>
            </w:r>
          </w:p>
          <w:p w:rsidR="001172F8" w:rsidRPr="002C544E" w:rsidRDefault="001172F8" w:rsidP="00D70E14">
            <w:pPr>
              <w:pStyle w:val="Prrafodelista"/>
              <w:numPr>
                <w:ilvl w:val="1"/>
                <w:numId w:val="26"/>
              </w:numPr>
              <w:rPr>
                <w:sz w:val="20"/>
                <w:szCs w:val="20"/>
              </w:rPr>
            </w:pPr>
            <w:r w:rsidRPr="00D909E4">
              <w:rPr>
                <w:sz w:val="20"/>
                <w:szCs w:val="20"/>
              </w:rPr>
              <w:t>El Usuario no ingresa ni usuario ni contraseña</w:t>
            </w:r>
          </w:p>
          <w:p w:rsidR="001172F8" w:rsidRPr="00113BB0" w:rsidRDefault="001172F8" w:rsidP="00D70E14">
            <w:pPr>
              <w:pStyle w:val="Prrafodelista"/>
              <w:numPr>
                <w:ilvl w:val="1"/>
                <w:numId w:val="26"/>
              </w:numPr>
              <w:rPr>
                <w:sz w:val="20"/>
                <w:szCs w:val="20"/>
              </w:rPr>
            </w:pPr>
            <w:r w:rsidRPr="00D909E4">
              <w:rPr>
                <w:sz w:val="20"/>
                <w:szCs w:val="20"/>
              </w:rPr>
              <w:t>El sistema informa la situación.</w:t>
            </w:r>
          </w:p>
          <w:p w:rsidR="001172F8" w:rsidRPr="002C544E" w:rsidRDefault="001172F8" w:rsidP="00D70E14">
            <w:pPr>
              <w:pStyle w:val="Prrafodelista"/>
              <w:numPr>
                <w:ilvl w:val="1"/>
                <w:numId w:val="26"/>
              </w:numPr>
              <w:rPr>
                <w:sz w:val="20"/>
                <w:szCs w:val="20"/>
              </w:rPr>
            </w:pPr>
            <w:r w:rsidRPr="00D909E4">
              <w:rPr>
                <w:sz w:val="20"/>
                <w:szCs w:val="20"/>
              </w:rPr>
              <w:t>Se cancela el Caso de Uso</w:t>
            </w:r>
          </w:p>
          <w:p w:rsidR="001172F8" w:rsidRDefault="001172F8" w:rsidP="00D70E14">
            <w:pPr>
              <w:pStyle w:val="Prrafodelista"/>
              <w:numPr>
                <w:ilvl w:val="0"/>
                <w:numId w:val="26"/>
              </w:numPr>
              <w:rPr>
                <w:sz w:val="20"/>
                <w:szCs w:val="20"/>
              </w:rPr>
            </w:pPr>
            <w:r w:rsidRPr="00D909E4">
              <w:rPr>
                <w:sz w:val="20"/>
                <w:szCs w:val="20"/>
              </w:rPr>
              <w:t>El sistema solicita que se confirme la iniciación de sesión.</w:t>
            </w:r>
          </w:p>
          <w:p w:rsidR="001172F8" w:rsidRPr="00FA18CA" w:rsidRDefault="001172F8" w:rsidP="00D70E14">
            <w:pPr>
              <w:pStyle w:val="Prrafodelista"/>
              <w:numPr>
                <w:ilvl w:val="0"/>
                <w:numId w:val="26"/>
              </w:numPr>
              <w:rPr>
                <w:sz w:val="20"/>
                <w:szCs w:val="20"/>
              </w:rPr>
            </w:pPr>
            <w:r w:rsidRPr="00D909E4">
              <w:rPr>
                <w:sz w:val="20"/>
                <w:szCs w:val="20"/>
              </w:rPr>
              <w:t>El  Usuario confirma  la sesión.</w:t>
            </w:r>
          </w:p>
          <w:p w:rsidR="001172F8" w:rsidRDefault="001172F8" w:rsidP="00D70E14">
            <w:pPr>
              <w:pStyle w:val="Prrafodelista"/>
              <w:numPr>
                <w:ilvl w:val="0"/>
                <w:numId w:val="27"/>
              </w:numPr>
              <w:rPr>
                <w:sz w:val="20"/>
                <w:szCs w:val="20"/>
              </w:rPr>
            </w:pPr>
            <w:r w:rsidRPr="00D909E4">
              <w:rPr>
                <w:sz w:val="20"/>
                <w:szCs w:val="20"/>
              </w:rPr>
              <w:t>El Usuario no confirma la sesión.</w:t>
            </w:r>
          </w:p>
          <w:p w:rsidR="001172F8" w:rsidRDefault="001172F8" w:rsidP="00D70E14">
            <w:pPr>
              <w:pStyle w:val="Prrafodelista"/>
              <w:numPr>
                <w:ilvl w:val="0"/>
                <w:numId w:val="27"/>
              </w:numPr>
              <w:rPr>
                <w:sz w:val="20"/>
                <w:szCs w:val="20"/>
              </w:rPr>
            </w:pPr>
            <w:r w:rsidRPr="00D909E4">
              <w:rPr>
                <w:sz w:val="20"/>
                <w:szCs w:val="20"/>
              </w:rPr>
              <w:t>El sistema informa la situación.</w:t>
            </w:r>
          </w:p>
          <w:p w:rsidR="001172F8" w:rsidRPr="00BF0632" w:rsidRDefault="001172F8" w:rsidP="00D70E14">
            <w:pPr>
              <w:pStyle w:val="Prrafodelista"/>
              <w:numPr>
                <w:ilvl w:val="0"/>
                <w:numId w:val="27"/>
              </w:numPr>
              <w:rPr>
                <w:sz w:val="20"/>
                <w:szCs w:val="20"/>
              </w:rPr>
            </w:pPr>
            <w:r w:rsidRPr="00D909E4">
              <w:rPr>
                <w:sz w:val="20"/>
                <w:szCs w:val="20"/>
              </w:rPr>
              <w:t>Se cancela el Caso de Uso.</w:t>
            </w:r>
          </w:p>
          <w:p w:rsidR="001172F8" w:rsidRDefault="001172F8" w:rsidP="00D70E14">
            <w:pPr>
              <w:pStyle w:val="Prrafodelista"/>
              <w:numPr>
                <w:ilvl w:val="0"/>
                <w:numId w:val="26"/>
              </w:numPr>
              <w:rPr>
                <w:sz w:val="20"/>
                <w:szCs w:val="20"/>
              </w:rPr>
            </w:pPr>
            <w:r w:rsidRPr="00D909E4">
              <w:rPr>
                <w:sz w:val="20"/>
                <w:szCs w:val="20"/>
              </w:rPr>
              <w:t>El sistema verifica los datos del usuario ingresados y los mismos son validos.</w:t>
            </w:r>
          </w:p>
          <w:p w:rsidR="001172F8" w:rsidRDefault="001172F8" w:rsidP="00D70E14">
            <w:pPr>
              <w:pStyle w:val="Prrafodelista"/>
              <w:numPr>
                <w:ilvl w:val="0"/>
                <w:numId w:val="28"/>
              </w:numPr>
              <w:rPr>
                <w:sz w:val="20"/>
                <w:szCs w:val="20"/>
              </w:rPr>
            </w:pPr>
            <w:r w:rsidRPr="00D909E4">
              <w:rPr>
                <w:sz w:val="20"/>
                <w:szCs w:val="20"/>
              </w:rPr>
              <w:t>El sistema verifica los datos del usuario ingresados y los mismos no son validos.</w:t>
            </w:r>
          </w:p>
          <w:p w:rsidR="001172F8" w:rsidRDefault="001172F8" w:rsidP="00D70E14">
            <w:pPr>
              <w:pStyle w:val="Prrafodelista"/>
              <w:numPr>
                <w:ilvl w:val="0"/>
                <w:numId w:val="28"/>
              </w:numPr>
              <w:rPr>
                <w:sz w:val="20"/>
                <w:szCs w:val="20"/>
              </w:rPr>
            </w:pPr>
            <w:r w:rsidRPr="00D909E4">
              <w:rPr>
                <w:sz w:val="20"/>
                <w:szCs w:val="20"/>
              </w:rPr>
              <w:t>El sistema informa la situación que el usuario y/o contraseña son incorrectos y solic</w:t>
            </w:r>
            <w:r>
              <w:rPr>
                <w:sz w:val="20"/>
                <w:szCs w:val="20"/>
              </w:rPr>
              <w:t>ita que se reingresen los datos</w:t>
            </w:r>
            <w:r w:rsidRPr="00D909E4">
              <w:rPr>
                <w:sz w:val="20"/>
                <w:szCs w:val="20"/>
              </w:rPr>
              <w:t>.</w:t>
            </w:r>
          </w:p>
          <w:p w:rsidR="001172F8" w:rsidRDefault="001172F8" w:rsidP="00D70E14">
            <w:pPr>
              <w:pStyle w:val="Prrafodelista"/>
              <w:numPr>
                <w:ilvl w:val="0"/>
                <w:numId w:val="28"/>
              </w:numPr>
              <w:rPr>
                <w:sz w:val="20"/>
                <w:szCs w:val="20"/>
              </w:rPr>
            </w:pPr>
            <w:r w:rsidRPr="00D909E4">
              <w:rPr>
                <w:sz w:val="20"/>
                <w:szCs w:val="20"/>
              </w:rPr>
              <w:t>El Usuario desea reingresar nuevamente los datos usuario y contraseña.</w:t>
            </w:r>
          </w:p>
          <w:p w:rsidR="001172F8" w:rsidRDefault="001172F8" w:rsidP="00D70E14">
            <w:pPr>
              <w:pStyle w:val="Prrafodelista"/>
              <w:numPr>
                <w:ilvl w:val="0"/>
                <w:numId w:val="29"/>
              </w:numPr>
              <w:rPr>
                <w:sz w:val="20"/>
                <w:szCs w:val="20"/>
              </w:rPr>
            </w:pPr>
            <w:r w:rsidRPr="00D909E4">
              <w:rPr>
                <w:sz w:val="20"/>
                <w:szCs w:val="20"/>
              </w:rPr>
              <w:t>El Usuario NO desea reingresar nuevamente los datos usuario y contraseña.</w:t>
            </w:r>
          </w:p>
          <w:p w:rsidR="001172F8" w:rsidRPr="00B8278C" w:rsidRDefault="001172F8" w:rsidP="00D70E14">
            <w:pPr>
              <w:pStyle w:val="Prrafodelista"/>
              <w:numPr>
                <w:ilvl w:val="0"/>
                <w:numId w:val="29"/>
              </w:numPr>
              <w:rPr>
                <w:sz w:val="20"/>
                <w:szCs w:val="20"/>
              </w:rPr>
            </w:pPr>
            <w:r w:rsidRPr="00D909E4">
              <w:rPr>
                <w:sz w:val="20"/>
                <w:szCs w:val="20"/>
              </w:rPr>
              <w:t>Se cánsela el caso de uso.</w:t>
            </w:r>
          </w:p>
          <w:p w:rsidR="001172F8" w:rsidRPr="002840D0" w:rsidRDefault="001172F8" w:rsidP="00D70E14">
            <w:pPr>
              <w:pStyle w:val="Prrafodelista"/>
              <w:numPr>
                <w:ilvl w:val="0"/>
                <w:numId w:val="28"/>
              </w:numPr>
              <w:rPr>
                <w:sz w:val="20"/>
                <w:szCs w:val="20"/>
              </w:rPr>
            </w:pPr>
            <w:r w:rsidRPr="00D909E4">
              <w:rPr>
                <w:sz w:val="20"/>
                <w:szCs w:val="20"/>
              </w:rPr>
              <w:t>El Usuario  ingresa los datos usuario y contraseña y estos son validos.</w:t>
            </w:r>
          </w:p>
          <w:p w:rsidR="001172F8" w:rsidRDefault="001172F8" w:rsidP="00D70E14">
            <w:pPr>
              <w:pStyle w:val="Prrafodelista"/>
              <w:numPr>
                <w:ilvl w:val="0"/>
                <w:numId w:val="26"/>
              </w:numPr>
              <w:rPr>
                <w:sz w:val="20"/>
                <w:szCs w:val="20"/>
              </w:rPr>
            </w:pPr>
            <w:r w:rsidRPr="00D909E4">
              <w:rPr>
                <w:sz w:val="20"/>
                <w:szCs w:val="20"/>
              </w:rPr>
              <w:t xml:space="preserve">El sistema habilita las opciones del sistema para las cuales el usuario </w:t>
            </w:r>
            <w:proofErr w:type="spellStart"/>
            <w:r w:rsidRPr="00D909E4">
              <w:rPr>
                <w:sz w:val="20"/>
                <w:szCs w:val="20"/>
              </w:rPr>
              <w:t>esta</w:t>
            </w:r>
            <w:proofErr w:type="spellEnd"/>
            <w:r w:rsidRPr="00D909E4">
              <w:rPr>
                <w:sz w:val="20"/>
                <w:szCs w:val="20"/>
              </w:rPr>
              <w:t xml:space="preserve"> autorizado.</w:t>
            </w:r>
          </w:p>
          <w:p w:rsidR="001172F8" w:rsidRDefault="001172F8" w:rsidP="00D70E14">
            <w:pPr>
              <w:pStyle w:val="Prrafodelista"/>
              <w:numPr>
                <w:ilvl w:val="0"/>
                <w:numId w:val="26"/>
              </w:numPr>
              <w:rPr>
                <w:sz w:val="20"/>
                <w:szCs w:val="20"/>
              </w:rPr>
            </w:pPr>
            <w:r w:rsidRPr="00D909E4">
              <w:rPr>
                <w:sz w:val="20"/>
                <w:szCs w:val="20"/>
              </w:rPr>
              <w:t>El sistema inicia la sesión correspondiente y re direcciona al usuario a la pantalla principal de trabajo mostrando las opciones habilitadas para el mismo.</w:t>
            </w:r>
          </w:p>
          <w:p w:rsidR="001172F8" w:rsidRPr="0027372A" w:rsidRDefault="001172F8" w:rsidP="00D70E14">
            <w:pPr>
              <w:pStyle w:val="Prrafodelista"/>
              <w:numPr>
                <w:ilvl w:val="0"/>
                <w:numId w:val="30"/>
              </w:numPr>
              <w:rPr>
                <w:sz w:val="20"/>
                <w:szCs w:val="20"/>
              </w:rPr>
            </w:pPr>
            <w:r w:rsidRPr="00AD5BBE">
              <w:rPr>
                <w:sz w:val="20"/>
                <w:szCs w:val="20"/>
              </w:rPr>
              <w:t>F</w:t>
            </w:r>
            <w:r>
              <w:rPr>
                <w:sz w:val="20"/>
                <w:szCs w:val="20"/>
              </w:rPr>
              <w:t>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rsidTr="00F73477">
        <w:trPr>
          <w:trHeight w:val="99"/>
        </w:trPr>
        <w:tc>
          <w:tcPr>
            <w:tcW w:w="9214" w:type="dxa"/>
            <w:gridSpan w:val="3"/>
          </w:tcPr>
          <w:p w:rsidR="001172F8" w:rsidRPr="0055535F" w:rsidRDefault="001172F8" w:rsidP="00F73477">
            <w:pPr>
              <w:rPr>
                <w:rStyle w:val="Textoennegrita"/>
                <w:b w:val="0"/>
                <w:sz w:val="20"/>
                <w:szCs w:val="20"/>
              </w:rPr>
            </w:pPr>
            <w:r w:rsidRPr="0055535F">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55535F" w:rsidRDefault="001172F8" w:rsidP="00F73477">
            <w:pPr>
              <w:rPr>
                <w:sz w:val="20"/>
                <w:szCs w:val="20"/>
              </w:rPr>
            </w:pPr>
            <w:r w:rsidRPr="0055535F">
              <w:rPr>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376896" w:rsidRDefault="001172F8" w:rsidP="00D70E14">
            <w:pPr>
              <w:pStyle w:val="Prrafodelista"/>
              <w:numPr>
                <w:ilvl w:val="2"/>
                <w:numId w:val="61"/>
              </w:numPr>
              <w:rPr>
                <w:sz w:val="20"/>
                <w:szCs w:val="20"/>
              </w:rPr>
            </w:pPr>
            <w:r w:rsidRPr="00376896">
              <w:rPr>
                <w:sz w:val="20"/>
                <w:szCs w:val="20"/>
              </w:rPr>
              <w:t>-  0.1 – Javier Brizuela</w:t>
            </w:r>
          </w:p>
        </w:tc>
      </w:tr>
    </w:tbl>
    <w:p w:rsidR="001172F8" w:rsidRPr="009534D7" w:rsidRDefault="001172F8" w:rsidP="001172F8">
      <w:pPr>
        <w:pStyle w:val="Ttulo3"/>
        <w:rPr>
          <w:rFonts w:asciiTheme="minorHAnsi" w:hAnsiTheme="minorHAnsi"/>
        </w:rPr>
      </w:pPr>
      <w:bookmarkStart w:id="25" w:name="_Toc326862083"/>
      <w:r>
        <w:rPr>
          <w:rFonts w:asciiTheme="minorHAnsi" w:hAnsiTheme="minorHAnsi"/>
        </w:rPr>
        <w:lastRenderedPageBreak/>
        <w:t>36. Cerrar</w:t>
      </w:r>
      <w:r w:rsidRPr="009534D7">
        <w:rPr>
          <w:rFonts w:asciiTheme="minorHAnsi" w:hAnsiTheme="minorHAnsi"/>
        </w:rPr>
        <w:t xml:space="preserve"> Sesión</w:t>
      </w:r>
      <w:bookmarkEnd w:id="25"/>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36</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9534D7" w:rsidRDefault="001172F8" w:rsidP="00F73477">
            <w:pPr>
              <w:rPr>
                <w:sz w:val="20"/>
                <w:szCs w:val="20"/>
              </w:rPr>
            </w:pPr>
            <w:r>
              <w:rPr>
                <w:sz w:val="20"/>
                <w:szCs w:val="20"/>
              </w:rPr>
              <w:t>Cerrar</w:t>
            </w:r>
            <w:r w:rsidRPr="009534D7">
              <w:rPr>
                <w:sz w:val="20"/>
                <w:szCs w:val="20"/>
              </w:rPr>
              <w:t xml:space="preserve"> Sesión</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r w:rsidRPr="00192E77">
              <w:rPr>
                <w:sz w:val="20"/>
                <w:szCs w:val="20"/>
              </w:rPr>
              <w:t>Finalizar la sesión del usuario en el sistema y deshabilitar las opciones autorizadas para el mismo.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1172F8" w:rsidP="00F73477">
            <w:pPr>
              <w:rPr>
                <w:sz w:val="20"/>
                <w:szCs w:val="20"/>
              </w:rPr>
            </w:pPr>
            <w:r w:rsidRPr="00D909E4">
              <w:rPr>
                <w:sz w:val="20"/>
                <w:szCs w:val="20"/>
              </w:rPr>
              <w:t>Usuario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sidRPr="00192E77">
              <w:rPr>
                <w:sz w:val="20"/>
                <w:szCs w:val="20"/>
              </w:rPr>
              <w:t>Que haya una sesión habilitada para un usuario.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55535F" w:rsidRDefault="001172F8" w:rsidP="00F73477">
            <w:pPr>
              <w:rPr>
                <w:bCs/>
                <w:sz w:val="20"/>
                <w:szCs w:val="20"/>
              </w:rPr>
            </w:pPr>
            <w:r w:rsidRPr="0055535F">
              <w:rPr>
                <w:bCs/>
                <w:sz w:val="20"/>
                <w:szCs w:val="20"/>
              </w:rPr>
              <w:t>Sesión finalizada.</w:t>
            </w:r>
          </w:p>
          <w:p w:rsidR="001172F8" w:rsidRDefault="001172F8" w:rsidP="00F73477">
            <w:pPr>
              <w:rPr>
                <w:sz w:val="20"/>
                <w:szCs w:val="20"/>
              </w:rPr>
            </w:pPr>
            <w:r w:rsidRPr="000760D8">
              <w:rPr>
                <w:b/>
                <w:sz w:val="20"/>
                <w:szCs w:val="20"/>
              </w:rPr>
              <w:t>Fracaso:</w:t>
            </w:r>
          </w:p>
          <w:p w:rsidR="001172F8" w:rsidRPr="0055535F" w:rsidRDefault="001172F8" w:rsidP="00F73477">
            <w:pPr>
              <w:rPr>
                <w:sz w:val="20"/>
                <w:szCs w:val="20"/>
              </w:rPr>
            </w:pPr>
            <w:r w:rsidRPr="0055535F">
              <w:rPr>
                <w:sz w:val="20"/>
                <w:szCs w:val="20"/>
              </w:rPr>
              <w:t>El Usuario no confirma el cierre de sesión.</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7805EF" w:rsidRDefault="001172F8" w:rsidP="00D70E14">
            <w:pPr>
              <w:pStyle w:val="Prrafodelista"/>
              <w:numPr>
                <w:ilvl w:val="0"/>
                <w:numId w:val="31"/>
              </w:numPr>
              <w:rPr>
                <w:sz w:val="20"/>
                <w:szCs w:val="20"/>
              </w:rPr>
            </w:pPr>
            <w:r w:rsidRPr="00192E77">
              <w:rPr>
                <w:sz w:val="20"/>
                <w:szCs w:val="20"/>
              </w:rPr>
              <w:t xml:space="preserve">El caso de uso comienza cuando el Usuario selecciona la opción </w:t>
            </w:r>
            <w:r w:rsidRPr="00192E77">
              <w:rPr>
                <w:b/>
                <w:sz w:val="20"/>
                <w:szCs w:val="20"/>
              </w:rPr>
              <w:t>“Cerrar Sesión”</w:t>
            </w:r>
          </w:p>
          <w:p w:rsidR="001172F8" w:rsidRPr="001F79AC" w:rsidRDefault="001172F8" w:rsidP="00D70E14">
            <w:pPr>
              <w:pStyle w:val="Prrafodelista"/>
              <w:numPr>
                <w:ilvl w:val="0"/>
                <w:numId w:val="31"/>
              </w:numPr>
              <w:rPr>
                <w:sz w:val="20"/>
                <w:szCs w:val="20"/>
              </w:rPr>
            </w:pPr>
            <w:r w:rsidRPr="00192E77">
              <w:rPr>
                <w:sz w:val="20"/>
                <w:szCs w:val="20"/>
              </w:rPr>
              <w:t>El sistema solicita que se confirme el cierre de sesión.</w:t>
            </w:r>
          </w:p>
          <w:p w:rsidR="001172F8" w:rsidRPr="00C17D1B" w:rsidRDefault="001172F8" w:rsidP="00D70E14">
            <w:pPr>
              <w:pStyle w:val="Prrafodelista"/>
              <w:numPr>
                <w:ilvl w:val="0"/>
                <w:numId w:val="32"/>
              </w:numPr>
              <w:rPr>
                <w:sz w:val="20"/>
                <w:szCs w:val="20"/>
              </w:rPr>
            </w:pPr>
            <w:r w:rsidRPr="00192E77">
              <w:rPr>
                <w:sz w:val="20"/>
                <w:szCs w:val="20"/>
              </w:rPr>
              <w:t>El  Usuario confirma el cierre de la sesión.</w:t>
            </w:r>
          </w:p>
          <w:p w:rsidR="001172F8" w:rsidRPr="002C544E" w:rsidRDefault="001172F8" w:rsidP="00D70E14">
            <w:pPr>
              <w:pStyle w:val="Prrafodelista"/>
              <w:numPr>
                <w:ilvl w:val="1"/>
                <w:numId w:val="32"/>
              </w:numPr>
              <w:rPr>
                <w:sz w:val="20"/>
                <w:szCs w:val="20"/>
              </w:rPr>
            </w:pPr>
            <w:r w:rsidRPr="00192E77">
              <w:rPr>
                <w:sz w:val="20"/>
                <w:szCs w:val="20"/>
              </w:rPr>
              <w:t>El Usuario no confirma el cierre de sesión.</w:t>
            </w:r>
          </w:p>
          <w:p w:rsidR="001172F8" w:rsidRPr="00113BB0" w:rsidRDefault="001172F8" w:rsidP="00D70E14">
            <w:pPr>
              <w:pStyle w:val="Prrafodelista"/>
              <w:numPr>
                <w:ilvl w:val="1"/>
                <w:numId w:val="32"/>
              </w:numPr>
              <w:rPr>
                <w:sz w:val="20"/>
                <w:szCs w:val="20"/>
              </w:rPr>
            </w:pPr>
            <w:r w:rsidRPr="00D909E4">
              <w:rPr>
                <w:sz w:val="20"/>
                <w:szCs w:val="20"/>
              </w:rPr>
              <w:t>El sistema informa la situación.</w:t>
            </w:r>
          </w:p>
          <w:p w:rsidR="001172F8" w:rsidRPr="002C544E" w:rsidRDefault="001172F8" w:rsidP="00D70E14">
            <w:pPr>
              <w:pStyle w:val="Prrafodelista"/>
              <w:numPr>
                <w:ilvl w:val="1"/>
                <w:numId w:val="32"/>
              </w:numPr>
              <w:rPr>
                <w:sz w:val="20"/>
                <w:szCs w:val="20"/>
              </w:rPr>
            </w:pPr>
            <w:r w:rsidRPr="00D909E4">
              <w:rPr>
                <w:sz w:val="20"/>
                <w:szCs w:val="20"/>
              </w:rPr>
              <w:t>Se cancela el Caso de Uso</w:t>
            </w:r>
          </w:p>
          <w:p w:rsidR="001172F8" w:rsidRDefault="001172F8" w:rsidP="00D70E14">
            <w:pPr>
              <w:pStyle w:val="Prrafodelista"/>
              <w:numPr>
                <w:ilvl w:val="0"/>
                <w:numId w:val="32"/>
              </w:numPr>
              <w:rPr>
                <w:sz w:val="20"/>
                <w:szCs w:val="20"/>
              </w:rPr>
            </w:pPr>
            <w:r w:rsidRPr="00192E77">
              <w:rPr>
                <w:sz w:val="20"/>
                <w:szCs w:val="20"/>
              </w:rPr>
              <w:t>El sistema registra los cambios efectuados durante la sesión.</w:t>
            </w:r>
          </w:p>
          <w:p w:rsidR="001172F8" w:rsidRPr="00FA18CA" w:rsidRDefault="001172F8" w:rsidP="00D70E14">
            <w:pPr>
              <w:pStyle w:val="Prrafodelista"/>
              <w:numPr>
                <w:ilvl w:val="0"/>
                <w:numId w:val="32"/>
              </w:numPr>
              <w:rPr>
                <w:sz w:val="20"/>
                <w:szCs w:val="20"/>
              </w:rPr>
            </w:pPr>
            <w:r w:rsidRPr="00192E77">
              <w:rPr>
                <w:sz w:val="20"/>
                <w:szCs w:val="20"/>
              </w:rPr>
              <w:t>El sistema deshabilita las opciones autorizadas para el usuario actual correspondiente.</w:t>
            </w:r>
          </w:p>
          <w:p w:rsidR="001172F8" w:rsidRDefault="001172F8" w:rsidP="00D70E14">
            <w:pPr>
              <w:pStyle w:val="Prrafodelista"/>
              <w:numPr>
                <w:ilvl w:val="0"/>
                <w:numId w:val="32"/>
              </w:numPr>
              <w:rPr>
                <w:sz w:val="20"/>
                <w:szCs w:val="20"/>
              </w:rPr>
            </w:pPr>
            <w:r w:rsidRPr="00192E77">
              <w:rPr>
                <w:sz w:val="20"/>
                <w:szCs w:val="20"/>
              </w:rPr>
              <w:t>El sistema cierra la sesión actual.</w:t>
            </w:r>
          </w:p>
          <w:p w:rsidR="001172F8" w:rsidRPr="0027372A" w:rsidRDefault="001172F8" w:rsidP="00D70E14">
            <w:pPr>
              <w:pStyle w:val="Prrafodelista"/>
              <w:numPr>
                <w:ilvl w:val="0"/>
                <w:numId w:val="33"/>
              </w:numPr>
              <w:rPr>
                <w:sz w:val="20"/>
                <w:szCs w:val="20"/>
              </w:rPr>
            </w:pPr>
            <w:r w:rsidRPr="00AD5BBE">
              <w:rPr>
                <w:sz w:val="20"/>
                <w:szCs w:val="20"/>
              </w:rPr>
              <w:t>F</w:t>
            </w:r>
            <w:r>
              <w:rPr>
                <w:sz w:val="20"/>
                <w:szCs w:val="20"/>
              </w:rPr>
              <w:t>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rsidTr="00F73477">
        <w:tc>
          <w:tcPr>
            <w:tcW w:w="9214" w:type="dxa"/>
            <w:gridSpan w:val="3"/>
          </w:tcPr>
          <w:p w:rsidR="001172F8" w:rsidRPr="0055535F" w:rsidRDefault="001172F8" w:rsidP="00F73477">
            <w:pPr>
              <w:rPr>
                <w:rStyle w:val="Textoennegrita"/>
                <w:b w:val="0"/>
                <w:sz w:val="20"/>
                <w:szCs w:val="20"/>
              </w:rPr>
            </w:pPr>
            <w:r w:rsidRPr="0055535F">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55535F" w:rsidRDefault="001172F8" w:rsidP="00F73477">
            <w:pPr>
              <w:rPr>
                <w:sz w:val="20"/>
                <w:szCs w:val="20"/>
              </w:rPr>
            </w:pPr>
            <w:r w:rsidRPr="0055535F">
              <w:rPr>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27372A" w:rsidRDefault="001172F8" w:rsidP="00F73477">
            <w:pPr>
              <w:rPr>
                <w:sz w:val="20"/>
                <w:szCs w:val="20"/>
              </w:rPr>
            </w:pPr>
            <w:r>
              <w:rPr>
                <w:sz w:val="20"/>
                <w:szCs w:val="20"/>
              </w:rPr>
              <w:t>06-06-2012 -  0.1 – Javier Brizuela</w:t>
            </w:r>
          </w:p>
        </w:tc>
      </w:tr>
    </w:tbl>
    <w:p w:rsidR="001172F8" w:rsidRPr="001172F8" w:rsidRDefault="001172F8" w:rsidP="001172F8">
      <w:pPr>
        <w:pStyle w:val="Ttulo3"/>
        <w:rPr>
          <w:rFonts w:asciiTheme="minorHAnsi" w:hAnsiTheme="minorHAnsi"/>
        </w:rPr>
      </w:pPr>
      <w:bookmarkStart w:id="26" w:name="_Toc326862084"/>
      <w:r w:rsidRPr="001172F8">
        <w:rPr>
          <w:rFonts w:asciiTheme="minorHAnsi" w:hAnsiTheme="minorHAnsi"/>
        </w:rPr>
        <w:t>38. Generar reporte de documentación de los proyectos por filtros</w:t>
      </w:r>
      <w:bookmarkEnd w:id="26"/>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38</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B32D19" w:rsidRDefault="001172F8" w:rsidP="00F73477">
            <w:pPr>
              <w:rPr>
                <w:sz w:val="20"/>
                <w:szCs w:val="20"/>
              </w:rPr>
            </w:pPr>
            <w:r w:rsidRPr="00B32D19">
              <w:rPr>
                <w:sz w:val="20"/>
                <w:szCs w:val="20"/>
              </w:rPr>
              <w:t>Generar reporte de documentación de los proyectos por filtros</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r w:rsidRPr="00B32D19">
              <w:rPr>
                <w:sz w:val="20"/>
                <w:szCs w:val="20"/>
              </w:rPr>
              <w:t>Obtener información respecto de la documentación de los proyectos registrados en la empresa generando el reporte de la misma.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1172F8" w:rsidP="00F73477">
            <w:pPr>
              <w:rPr>
                <w:sz w:val="20"/>
                <w:szCs w:val="20"/>
              </w:rPr>
            </w:pPr>
            <w:r w:rsidRPr="004269E8">
              <w:rPr>
                <w:sz w:val="20"/>
                <w:szCs w:val="20"/>
              </w:rPr>
              <w:t>Supervisor de Proyectos (SP)</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Pr>
                <w:sz w:val="20"/>
                <w:szCs w:val="20"/>
              </w:rPr>
              <w:t>El SP debe estar logueado en el sistema.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D44D8C" w:rsidRDefault="001172F8" w:rsidP="00F73477">
            <w:pPr>
              <w:rPr>
                <w:b/>
                <w:sz w:val="20"/>
                <w:szCs w:val="20"/>
              </w:rPr>
            </w:pPr>
            <w:r w:rsidRPr="00D44D8C">
              <w:rPr>
                <w:bCs/>
                <w:sz w:val="20"/>
                <w:szCs w:val="20"/>
              </w:rPr>
              <w:t>Reporte de documentación  generada según criterios.</w:t>
            </w:r>
          </w:p>
          <w:p w:rsidR="001172F8" w:rsidRDefault="001172F8" w:rsidP="00F73477">
            <w:pPr>
              <w:rPr>
                <w:bCs/>
                <w:sz w:val="20"/>
                <w:szCs w:val="20"/>
              </w:rPr>
            </w:pPr>
            <w:r w:rsidRPr="00D44D8C">
              <w:rPr>
                <w:bCs/>
                <w:sz w:val="20"/>
                <w:szCs w:val="20"/>
              </w:rPr>
              <w:t>Reporte de documentación  generada según criterios y guardado</w:t>
            </w:r>
            <w:r>
              <w:rPr>
                <w:bCs/>
                <w:sz w:val="20"/>
                <w:szCs w:val="20"/>
              </w:rPr>
              <w:t xml:space="preserve"> </w:t>
            </w:r>
            <w:r w:rsidRPr="00ED065E">
              <w:rPr>
                <w:bCs/>
                <w:sz w:val="20"/>
                <w:szCs w:val="20"/>
              </w:rPr>
              <w:t>en un formato determinado en una ubicación especificada.</w:t>
            </w:r>
          </w:p>
          <w:p w:rsidR="001172F8" w:rsidRPr="00D44D8C" w:rsidRDefault="001172F8" w:rsidP="00F73477">
            <w:pPr>
              <w:rPr>
                <w:bCs/>
                <w:sz w:val="20"/>
                <w:szCs w:val="20"/>
              </w:rPr>
            </w:pPr>
            <w:r w:rsidRPr="00D44D8C">
              <w:rPr>
                <w:bCs/>
                <w:sz w:val="20"/>
                <w:szCs w:val="20"/>
              </w:rPr>
              <w:t>Reporte de documentación  generada según criterios  e impreso.</w:t>
            </w:r>
          </w:p>
          <w:p w:rsidR="001172F8" w:rsidRDefault="001172F8" w:rsidP="00F73477">
            <w:pPr>
              <w:rPr>
                <w:sz w:val="20"/>
                <w:szCs w:val="20"/>
              </w:rPr>
            </w:pPr>
            <w:r w:rsidRPr="000760D8">
              <w:rPr>
                <w:b/>
                <w:sz w:val="20"/>
                <w:szCs w:val="20"/>
              </w:rPr>
              <w:t>Fracaso:</w:t>
            </w:r>
          </w:p>
          <w:p w:rsidR="001172F8" w:rsidRPr="00D44D8C" w:rsidRDefault="001172F8" w:rsidP="00F73477">
            <w:pPr>
              <w:rPr>
                <w:sz w:val="20"/>
                <w:szCs w:val="20"/>
              </w:rPr>
            </w:pPr>
            <w:r w:rsidRPr="00D44D8C">
              <w:rPr>
                <w:sz w:val="20"/>
                <w:szCs w:val="20"/>
              </w:rPr>
              <w:t>El SP no confirma la operación.</w:t>
            </w:r>
          </w:p>
          <w:p w:rsidR="001172F8" w:rsidRPr="0027372A" w:rsidRDefault="001172F8" w:rsidP="00F73477">
            <w:pPr>
              <w:rPr>
                <w:sz w:val="20"/>
                <w:szCs w:val="20"/>
              </w:rPr>
            </w:pPr>
            <w:r w:rsidRPr="00D44D8C">
              <w:rPr>
                <w:sz w:val="20"/>
                <w:szCs w:val="20"/>
              </w:rPr>
              <w:t>El SP no desea ingresar nuevos valores para los criterios</w:t>
            </w:r>
            <w:r>
              <w:rPr>
                <w:sz w:val="20"/>
                <w:szCs w:val="20"/>
              </w:rPr>
              <w:t xml:space="preserve"> de </w:t>
            </w:r>
            <w:r w:rsidRPr="0023178B">
              <w:rPr>
                <w:sz w:val="20"/>
                <w:szCs w:val="20"/>
              </w:rPr>
              <w:t>búsqueda.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7805EF" w:rsidRDefault="001172F8" w:rsidP="00D70E14">
            <w:pPr>
              <w:pStyle w:val="Prrafodelista"/>
              <w:numPr>
                <w:ilvl w:val="0"/>
                <w:numId w:val="22"/>
              </w:numPr>
              <w:rPr>
                <w:sz w:val="20"/>
                <w:szCs w:val="20"/>
              </w:rPr>
            </w:pPr>
            <w:r w:rsidRPr="007805EF">
              <w:rPr>
                <w:sz w:val="20"/>
                <w:szCs w:val="20"/>
              </w:rPr>
              <w:lastRenderedPageBreak/>
              <w:t>El caso de uso comienza cuando el Supervisor de Proyectos (SP) selecciona la opción</w:t>
            </w:r>
            <w:r w:rsidRPr="00D44D8C">
              <w:rPr>
                <w:sz w:val="20"/>
                <w:szCs w:val="20"/>
              </w:rPr>
              <w:t xml:space="preserve"> Generar report</w:t>
            </w:r>
            <w:r>
              <w:rPr>
                <w:sz w:val="20"/>
                <w:szCs w:val="20"/>
              </w:rPr>
              <w:t>e de documentación de proyectos.</w:t>
            </w:r>
          </w:p>
          <w:p w:rsidR="001172F8" w:rsidRPr="001F79AC" w:rsidRDefault="001172F8" w:rsidP="00D70E14">
            <w:pPr>
              <w:pStyle w:val="Prrafodelista"/>
              <w:numPr>
                <w:ilvl w:val="0"/>
                <w:numId w:val="22"/>
              </w:numPr>
              <w:rPr>
                <w:sz w:val="20"/>
                <w:szCs w:val="20"/>
              </w:rPr>
            </w:pPr>
            <w:r w:rsidRPr="00DD7319">
              <w:rPr>
                <w:sz w:val="20"/>
                <w:szCs w:val="20"/>
              </w:rPr>
              <w:t xml:space="preserve">El sistema solicita se ingrese y/o seleccione los </w:t>
            </w:r>
            <w:proofErr w:type="spellStart"/>
            <w:r w:rsidRPr="00DD7319">
              <w:rPr>
                <w:sz w:val="20"/>
                <w:szCs w:val="20"/>
              </w:rPr>
              <w:t>parametros</w:t>
            </w:r>
            <w:proofErr w:type="spellEnd"/>
            <w:r w:rsidRPr="00DD7319">
              <w:rPr>
                <w:sz w:val="20"/>
                <w:szCs w:val="20"/>
              </w:rPr>
              <w:t xml:space="preserve"> para la consulta: (fecha desde, fecha hasta,  proyecto, estado, cliente, tipo de documento, sitio, cuadrilla).</w:t>
            </w:r>
          </w:p>
          <w:p w:rsidR="001172F8" w:rsidRPr="00C17D1B" w:rsidRDefault="001172F8" w:rsidP="00D70E14">
            <w:pPr>
              <w:pStyle w:val="Prrafodelista"/>
              <w:numPr>
                <w:ilvl w:val="0"/>
                <w:numId w:val="22"/>
              </w:numPr>
              <w:rPr>
                <w:sz w:val="20"/>
                <w:szCs w:val="20"/>
              </w:rPr>
            </w:pPr>
            <w:r w:rsidRPr="001F79AC">
              <w:rPr>
                <w:sz w:val="20"/>
                <w:szCs w:val="20"/>
              </w:rPr>
              <w:t xml:space="preserve">El SP ingresa el periodo para el cual se quiere emitir el listado: (fecha desde y fecha hasta) y este es </w:t>
            </w:r>
            <w:proofErr w:type="spellStart"/>
            <w:r w:rsidRPr="001F79AC">
              <w:rPr>
                <w:sz w:val="20"/>
                <w:szCs w:val="20"/>
              </w:rPr>
              <w:t>valido</w:t>
            </w:r>
            <w:proofErr w:type="spellEnd"/>
            <w:r w:rsidRPr="001F79AC">
              <w:rPr>
                <w:sz w:val="20"/>
                <w:szCs w:val="20"/>
              </w:rPr>
              <w:t>.</w:t>
            </w:r>
          </w:p>
          <w:p w:rsidR="001172F8" w:rsidRPr="002C544E" w:rsidRDefault="001172F8" w:rsidP="00D70E14">
            <w:pPr>
              <w:pStyle w:val="Prrafodelista"/>
              <w:numPr>
                <w:ilvl w:val="1"/>
                <w:numId w:val="22"/>
              </w:numPr>
              <w:rPr>
                <w:sz w:val="20"/>
                <w:szCs w:val="20"/>
              </w:rPr>
            </w:pPr>
            <w:r w:rsidRPr="001F79AC">
              <w:rPr>
                <w:sz w:val="20"/>
                <w:szCs w:val="20"/>
              </w:rPr>
              <w:t xml:space="preserve">El SP ingresa el periodo para el cual se quiere emitir el listado: (fecha desde y fecha hasta) y este no es </w:t>
            </w:r>
            <w:proofErr w:type="spellStart"/>
            <w:r w:rsidRPr="001F79AC">
              <w:rPr>
                <w:sz w:val="20"/>
                <w:szCs w:val="20"/>
              </w:rPr>
              <w:t>valido</w:t>
            </w:r>
            <w:proofErr w:type="spellEnd"/>
            <w:r w:rsidRPr="001F79AC">
              <w:rPr>
                <w:sz w:val="20"/>
                <w:szCs w:val="20"/>
              </w:rPr>
              <w:t>.</w:t>
            </w:r>
          </w:p>
          <w:p w:rsidR="001172F8" w:rsidRPr="00113BB0" w:rsidRDefault="001172F8" w:rsidP="00D70E14">
            <w:pPr>
              <w:pStyle w:val="Prrafodelista"/>
              <w:numPr>
                <w:ilvl w:val="1"/>
                <w:numId w:val="22"/>
              </w:numPr>
              <w:rPr>
                <w:sz w:val="20"/>
                <w:szCs w:val="20"/>
              </w:rPr>
            </w:pPr>
            <w:r w:rsidRPr="002C544E">
              <w:rPr>
                <w:sz w:val="20"/>
                <w:szCs w:val="20"/>
              </w:rPr>
              <w:t>El sistema informa la situación y solicita se reingrese el periodo.</w:t>
            </w:r>
          </w:p>
          <w:p w:rsidR="001172F8" w:rsidRPr="002C544E" w:rsidRDefault="001172F8" w:rsidP="00D70E14">
            <w:pPr>
              <w:pStyle w:val="Prrafodelista"/>
              <w:numPr>
                <w:ilvl w:val="1"/>
                <w:numId w:val="22"/>
              </w:numPr>
              <w:rPr>
                <w:sz w:val="20"/>
                <w:szCs w:val="20"/>
              </w:rPr>
            </w:pPr>
            <w:r w:rsidRPr="002C544E">
              <w:rPr>
                <w:sz w:val="20"/>
                <w:szCs w:val="20"/>
              </w:rPr>
              <w:t xml:space="preserve">El SP ingresa el periodo y este es </w:t>
            </w:r>
            <w:proofErr w:type="spellStart"/>
            <w:r w:rsidRPr="002C544E">
              <w:rPr>
                <w:sz w:val="20"/>
                <w:szCs w:val="20"/>
              </w:rPr>
              <w:t>valido</w:t>
            </w:r>
            <w:proofErr w:type="spellEnd"/>
            <w:r w:rsidRPr="002C544E">
              <w:rPr>
                <w:sz w:val="20"/>
                <w:szCs w:val="20"/>
              </w:rPr>
              <w:t>.</w:t>
            </w:r>
          </w:p>
          <w:p w:rsidR="001172F8" w:rsidRDefault="001172F8" w:rsidP="00D70E14">
            <w:pPr>
              <w:pStyle w:val="Prrafodelista"/>
              <w:numPr>
                <w:ilvl w:val="0"/>
                <w:numId w:val="22"/>
              </w:numPr>
              <w:rPr>
                <w:sz w:val="20"/>
                <w:szCs w:val="20"/>
              </w:rPr>
            </w:pPr>
            <w:r w:rsidRPr="005146FB">
              <w:rPr>
                <w:sz w:val="20"/>
                <w:szCs w:val="20"/>
              </w:rPr>
              <w:t>El SP no ingresa un periodo para el cual emitir el listado.</w:t>
            </w:r>
          </w:p>
          <w:p w:rsidR="001172F8" w:rsidRPr="00843643" w:rsidRDefault="001172F8" w:rsidP="00D70E14">
            <w:pPr>
              <w:pStyle w:val="Prrafodelista"/>
              <w:numPr>
                <w:ilvl w:val="0"/>
                <w:numId w:val="22"/>
              </w:numPr>
              <w:rPr>
                <w:sz w:val="20"/>
                <w:szCs w:val="20"/>
              </w:rPr>
            </w:pPr>
            <w:r w:rsidRPr="004B23E0">
              <w:rPr>
                <w:sz w:val="20"/>
                <w:szCs w:val="20"/>
              </w:rPr>
              <w:t>El sistema asume listar la totalidad de los documentos.</w:t>
            </w:r>
          </w:p>
          <w:p w:rsidR="001172F8" w:rsidRDefault="001172F8" w:rsidP="00D70E14">
            <w:pPr>
              <w:pStyle w:val="Prrafodelista"/>
              <w:numPr>
                <w:ilvl w:val="0"/>
                <w:numId w:val="22"/>
              </w:numPr>
              <w:rPr>
                <w:sz w:val="20"/>
                <w:szCs w:val="20"/>
              </w:rPr>
            </w:pPr>
            <w:r w:rsidRPr="00FD4F18">
              <w:rPr>
                <w:rFonts w:ascii="Calibri" w:eastAsia="Calibri" w:hAnsi="Calibri" w:cs="Times New Roman"/>
                <w:sz w:val="20"/>
                <w:szCs w:val="20"/>
              </w:rPr>
              <w:t>El SP ingresa el proyecto para el que se desea listar los documentos.</w:t>
            </w:r>
          </w:p>
          <w:p w:rsidR="001172F8" w:rsidRPr="00B147E3" w:rsidRDefault="001172F8" w:rsidP="00D70E14">
            <w:pPr>
              <w:pStyle w:val="Prrafodelista"/>
              <w:numPr>
                <w:ilvl w:val="1"/>
                <w:numId w:val="22"/>
              </w:numPr>
              <w:rPr>
                <w:sz w:val="20"/>
                <w:szCs w:val="20"/>
              </w:rPr>
            </w:pPr>
            <w:r w:rsidRPr="00B147E3">
              <w:rPr>
                <w:sz w:val="20"/>
                <w:szCs w:val="20"/>
              </w:rPr>
              <w:t>El SP no ingresa el proyecto para el que se desea listar los documentos.</w:t>
            </w:r>
          </w:p>
          <w:p w:rsidR="001172F8" w:rsidRPr="00452E4A" w:rsidRDefault="001172F8" w:rsidP="00D70E14">
            <w:pPr>
              <w:pStyle w:val="Prrafodelista"/>
              <w:numPr>
                <w:ilvl w:val="1"/>
                <w:numId w:val="22"/>
              </w:numPr>
              <w:rPr>
                <w:sz w:val="20"/>
                <w:szCs w:val="20"/>
              </w:rPr>
            </w:pPr>
            <w:r w:rsidRPr="00B147E3">
              <w:rPr>
                <w:sz w:val="20"/>
                <w:szCs w:val="20"/>
              </w:rPr>
              <w:t>El sistema asume listar los documentos para la totalidad de los proyectos.</w:t>
            </w:r>
          </w:p>
          <w:p w:rsidR="001172F8" w:rsidRPr="00FA18CA" w:rsidRDefault="001172F8" w:rsidP="00D70E14">
            <w:pPr>
              <w:pStyle w:val="Prrafodelista"/>
              <w:numPr>
                <w:ilvl w:val="0"/>
                <w:numId w:val="22"/>
              </w:numPr>
              <w:rPr>
                <w:sz w:val="20"/>
                <w:szCs w:val="20"/>
              </w:rPr>
            </w:pPr>
            <w:r w:rsidRPr="00FA18CA">
              <w:rPr>
                <w:sz w:val="20"/>
                <w:szCs w:val="20"/>
              </w:rPr>
              <w:t>El SP selecciona el estado de los documentos para los cuales se desea realizar el reporte.</w:t>
            </w:r>
          </w:p>
          <w:p w:rsidR="001172F8" w:rsidRDefault="001172F8" w:rsidP="00D70E14">
            <w:pPr>
              <w:pStyle w:val="Prrafodelista"/>
              <w:numPr>
                <w:ilvl w:val="0"/>
                <w:numId w:val="22"/>
              </w:numPr>
              <w:rPr>
                <w:sz w:val="20"/>
                <w:szCs w:val="20"/>
              </w:rPr>
            </w:pPr>
            <w:r w:rsidRPr="00FA18CA">
              <w:rPr>
                <w:sz w:val="20"/>
                <w:szCs w:val="20"/>
              </w:rPr>
              <w:t>El SP no selecciona el estado de los documentos para los cuales se desea realizar el reporte.</w:t>
            </w:r>
          </w:p>
          <w:p w:rsidR="001172F8" w:rsidRPr="00102FEC" w:rsidRDefault="001172F8" w:rsidP="00D70E14">
            <w:pPr>
              <w:pStyle w:val="Prrafodelista"/>
              <w:numPr>
                <w:ilvl w:val="0"/>
                <w:numId w:val="22"/>
              </w:numPr>
              <w:rPr>
                <w:sz w:val="20"/>
                <w:szCs w:val="20"/>
              </w:rPr>
            </w:pPr>
            <w:r w:rsidRPr="00FD4F18">
              <w:rPr>
                <w:sz w:val="20"/>
                <w:szCs w:val="20"/>
              </w:rPr>
              <w:t>El sistema asume listar los documentos para la totalidad de los proyectos.</w:t>
            </w:r>
          </w:p>
          <w:p w:rsidR="001172F8" w:rsidRDefault="001172F8" w:rsidP="00D70E14">
            <w:pPr>
              <w:pStyle w:val="Prrafodelista"/>
              <w:numPr>
                <w:ilvl w:val="0"/>
                <w:numId w:val="22"/>
              </w:numPr>
              <w:rPr>
                <w:sz w:val="20"/>
                <w:szCs w:val="20"/>
              </w:rPr>
            </w:pPr>
            <w:r w:rsidRPr="00FD4F18">
              <w:rPr>
                <w:sz w:val="20"/>
                <w:szCs w:val="20"/>
              </w:rPr>
              <w:t>El SP selecciona el tipo de documento  por  el cual  se desea realizar el listado.</w:t>
            </w:r>
          </w:p>
          <w:p w:rsidR="001172F8" w:rsidRDefault="001172F8" w:rsidP="00D70E14">
            <w:pPr>
              <w:pStyle w:val="Prrafodelista"/>
              <w:numPr>
                <w:ilvl w:val="0"/>
                <w:numId w:val="22"/>
              </w:numPr>
              <w:rPr>
                <w:sz w:val="20"/>
                <w:szCs w:val="20"/>
              </w:rPr>
            </w:pPr>
            <w:r w:rsidRPr="00FD4F18">
              <w:rPr>
                <w:sz w:val="20"/>
                <w:szCs w:val="20"/>
              </w:rPr>
              <w:t>El SP no selecciona el tipo de documento  por  el cual  se desea realizar el listado.</w:t>
            </w:r>
          </w:p>
          <w:p w:rsidR="001172F8" w:rsidRPr="00AD5BBE" w:rsidRDefault="001172F8" w:rsidP="00D70E14">
            <w:pPr>
              <w:pStyle w:val="Prrafodelista"/>
              <w:numPr>
                <w:ilvl w:val="0"/>
                <w:numId w:val="22"/>
              </w:numPr>
              <w:rPr>
                <w:sz w:val="20"/>
                <w:szCs w:val="20"/>
              </w:rPr>
            </w:pPr>
            <w:r w:rsidRPr="00FD4F18">
              <w:rPr>
                <w:sz w:val="20"/>
                <w:szCs w:val="20"/>
              </w:rPr>
              <w:t>El sistema asume realizar el listado para la totalidad de los documentos de los proyectos de todos los tipos de documentos.</w:t>
            </w:r>
          </w:p>
          <w:p w:rsidR="001172F8" w:rsidRDefault="001172F8" w:rsidP="00D70E14">
            <w:pPr>
              <w:pStyle w:val="Prrafodelista"/>
              <w:numPr>
                <w:ilvl w:val="0"/>
                <w:numId w:val="22"/>
              </w:numPr>
              <w:rPr>
                <w:sz w:val="20"/>
                <w:szCs w:val="20"/>
              </w:rPr>
            </w:pPr>
            <w:r w:rsidRPr="00FD4F18">
              <w:rPr>
                <w:sz w:val="20"/>
                <w:szCs w:val="20"/>
              </w:rPr>
              <w:t>El SP ingresa el sitio por  el cual  se desea realizar el listado de la documentación.</w:t>
            </w:r>
          </w:p>
          <w:p w:rsidR="001172F8" w:rsidRDefault="001172F8" w:rsidP="00D70E14">
            <w:pPr>
              <w:pStyle w:val="Prrafodelista"/>
              <w:numPr>
                <w:ilvl w:val="0"/>
                <w:numId w:val="22"/>
              </w:numPr>
              <w:rPr>
                <w:sz w:val="20"/>
                <w:szCs w:val="20"/>
              </w:rPr>
            </w:pPr>
            <w:r w:rsidRPr="00FD4F18">
              <w:rPr>
                <w:sz w:val="20"/>
                <w:szCs w:val="20"/>
              </w:rPr>
              <w:t>El SP no  ingresa el sitio por  el cual  se desea realizar el listado de la documentación.</w:t>
            </w:r>
          </w:p>
          <w:p w:rsidR="001172F8" w:rsidRPr="00AD5BBE" w:rsidRDefault="001172F8" w:rsidP="00D70E14">
            <w:pPr>
              <w:pStyle w:val="Prrafodelista"/>
              <w:numPr>
                <w:ilvl w:val="0"/>
                <w:numId w:val="22"/>
              </w:numPr>
              <w:rPr>
                <w:sz w:val="20"/>
                <w:szCs w:val="20"/>
              </w:rPr>
            </w:pPr>
            <w:r w:rsidRPr="00FD4F18">
              <w:rPr>
                <w:sz w:val="20"/>
                <w:szCs w:val="20"/>
              </w:rPr>
              <w:t>El sistema asume realizar el listado para la totalidad de los documentos de los proyectos de todos los sitios.</w:t>
            </w:r>
          </w:p>
          <w:p w:rsidR="001172F8" w:rsidRDefault="001172F8" w:rsidP="00D70E14">
            <w:pPr>
              <w:pStyle w:val="Prrafodelista"/>
              <w:numPr>
                <w:ilvl w:val="0"/>
                <w:numId w:val="22"/>
              </w:numPr>
              <w:rPr>
                <w:sz w:val="20"/>
                <w:szCs w:val="20"/>
              </w:rPr>
            </w:pPr>
            <w:r w:rsidRPr="00FD4F18">
              <w:rPr>
                <w:sz w:val="20"/>
                <w:szCs w:val="20"/>
              </w:rPr>
              <w:t>El SP ingresa la cuadrilla por la cual  se desea realizar el listado de la documentación.</w:t>
            </w:r>
          </w:p>
          <w:p w:rsidR="001172F8" w:rsidRDefault="001172F8" w:rsidP="00D70E14">
            <w:pPr>
              <w:pStyle w:val="Prrafodelista"/>
              <w:numPr>
                <w:ilvl w:val="0"/>
                <w:numId w:val="22"/>
              </w:numPr>
              <w:rPr>
                <w:sz w:val="20"/>
                <w:szCs w:val="20"/>
              </w:rPr>
            </w:pPr>
            <w:r w:rsidRPr="00FD4F18">
              <w:rPr>
                <w:sz w:val="20"/>
                <w:szCs w:val="20"/>
              </w:rPr>
              <w:t>El SP no ingresa la cuadrilla por la cual  se desea realizar el listado de la documentación.</w:t>
            </w:r>
          </w:p>
          <w:p w:rsidR="001172F8" w:rsidRPr="00AD5BBE" w:rsidRDefault="001172F8" w:rsidP="00D70E14">
            <w:pPr>
              <w:pStyle w:val="Prrafodelista"/>
              <w:numPr>
                <w:ilvl w:val="0"/>
                <w:numId w:val="22"/>
              </w:numPr>
              <w:rPr>
                <w:sz w:val="20"/>
                <w:szCs w:val="20"/>
              </w:rPr>
            </w:pPr>
            <w:r w:rsidRPr="00FD4F18">
              <w:rPr>
                <w:sz w:val="20"/>
                <w:szCs w:val="20"/>
              </w:rPr>
              <w:t>El sistema asume realizar el listado para la totalidad de los documentos de los proyectos.</w:t>
            </w:r>
          </w:p>
          <w:p w:rsidR="001172F8" w:rsidRPr="00AD5BBE" w:rsidRDefault="001172F8" w:rsidP="00D70E14">
            <w:pPr>
              <w:pStyle w:val="Prrafodelista"/>
              <w:numPr>
                <w:ilvl w:val="0"/>
                <w:numId w:val="22"/>
              </w:numPr>
              <w:rPr>
                <w:sz w:val="20"/>
                <w:szCs w:val="20"/>
              </w:rPr>
            </w:pPr>
            <w:r w:rsidRPr="00FD4F18">
              <w:rPr>
                <w:sz w:val="20"/>
                <w:szCs w:val="20"/>
              </w:rPr>
              <w:t>El sistema solicita confirmación.</w:t>
            </w:r>
          </w:p>
          <w:p w:rsidR="001172F8" w:rsidRDefault="001172F8" w:rsidP="00D70E14">
            <w:pPr>
              <w:pStyle w:val="Prrafodelista"/>
              <w:numPr>
                <w:ilvl w:val="0"/>
                <w:numId w:val="22"/>
              </w:numPr>
              <w:rPr>
                <w:sz w:val="20"/>
                <w:szCs w:val="20"/>
              </w:rPr>
            </w:pPr>
            <w:r w:rsidRPr="00FD4F18">
              <w:rPr>
                <w:sz w:val="20"/>
                <w:szCs w:val="20"/>
              </w:rPr>
              <w:t>El  SP confirma la operación.</w:t>
            </w:r>
          </w:p>
          <w:p w:rsidR="001172F8" w:rsidRDefault="001172F8" w:rsidP="00D70E14">
            <w:pPr>
              <w:pStyle w:val="Prrafodelista"/>
              <w:numPr>
                <w:ilvl w:val="1"/>
                <w:numId w:val="22"/>
              </w:numPr>
              <w:rPr>
                <w:sz w:val="20"/>
                <w:szCs w:val="20"/>
              </w:rPr>
            </w:pPr>
            <w:r w:rsidRPr="00FD4F18">
              <w:rPr>
                <w:sz w:val="20"/>
                <w:szCs w:val="20"/>
              </w:rPr>
              <w:t>El SP no confirma la operación.</w:t>
            </w:r>
          </w:p>
          <w:p w:rsidR="001172F8" w:rsidRDefault="001172F8" w:rsidP="00D70E14">
            <w:pPr>
              <w:pStyle w:val="Prrafodelista"/>
              <w:numPr>
                <w:ilvl w:val="1"/>
                <w:numId w:val="22"/>
              </w:numPr>
              <w:rPr>
                <w:sz w:val="20"/>
                <w:szCs w:val="20"/>
              </w:rPr>
            </w:pPr>
            <w:r w:rsidRPr="00FD4F18">
              <w:rPr>
                <w:sz w:val="20"/>
                <w:szCs w:val="20"/>
              </w:rPr>
              <w:t>El sistema informa la situación.</w:t>
            </w:r>
          </w:p>
          <w:p w:rsidR="001172F8" w:rsidRDefault="001172F8" w:rsidP="00D70E14">
            <w:pPr>
              <w:pStyle w:val="Prrafodelista"/>
              <w:numPr>
                <w:ilvl w:val="1"/>
                <w:numId w:val="22"/>
              </w:numPr>
              <w:rPr>
                <w:sz w:val="20"/>
                <w:szCs w:val="20"/>
              </w:rPr>
            </w:pPr>
            <w:r w:rsidRPr="00FD4F18">
              <w:rPr>
                <w:sz w:val="20"/>
                <w:szCs w:val="20"/>
              </w:rPr>
              <w:t>Se cancela el Caso de Uso.</w:t>
            </w:r>
          </w:p>
          <w:p w:rsidR="001172F8" w:rsidRDefault="001172F8" w:rsidP="00D70E14">
            <w:pPr>
              <w:pStyle w:val="Prrafodelista"/>
              <w:numPr>
                <w:ilvl w:val="0"/>
                <w:numId w:val="22"/>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encuentra al menos un documento.</w:t>
            </w:r>
            <w:r w:rsidRPr="00F95056">
              <w:rPr>
                <w:sz w:val="20"/>
                <w:szCs w:val="20"/>
              </w:rPr>
              <w:t xml:space="preserve"> </w:t>
            </w:r>
          </w:p>
          <w:p w:rsidR="001172F8" w:rsidRDefault="001172F8" w:rsidP="00D70E14">
            <w:pPr>
              <w:pStyle w:val="Prrafodelista"/>
              <w:numPr>
                <w:ilvl w:val="1"/>
                <w:numId w:val="22"/>
              </w:numPr>
              <w:rPr>
                <w:sz w:val="20"/>
                <w:szCs w:val="20"/>
              </w:rPr>
            </w:pPr>
            <w:r w:rsidRPr="00FD4F18">
              <w:rPr>
                <w:sz w:val="20"/>
                <w:szCs w:val="20"/>
              </w:rPr>
              <w:t>El sistema busca para el o los criterios de búsqueda  seleccionados (para el periodo ingresado, para el proyecto ingresado, para el estado seleccionado, para el cliente ingresado, para el sitio ingresado, para la cuadrilla ingresada, para el documento ingresado) los documentos que cumplan dichos criterios y no encuentra documentos que cumplan con el o los criterios seleccionados.</w:t>
            </w:r>
          </w:p>
          <w:p w:rsidR="001172F8" w:rsidRDefault="001172F8" w:rsidP="00D70E14">
            <w:pPr>
              <w:pStyle w:val="Prrafodelista"/>
              <w:numPr>
                <w:ilvl w:val="1"/>
                <w:numId w:val="22"/>
              </w:numPr>
              <w:rPr>
                <w:sz w:val="20"/>
                <w:szCs w:val="20"/>
              </w:rPr>
            </w:pPr>
            <w:r w:rsidRPr="00FD4F18">
              <w:rPr>
                <w:sz w:val="20"/>
                <w:szCs w:val="20"/>
              </w:rPr>
              <w:t>El sistema informa la situación.</w:t>
            </w:r>
          </w:p>
          <w:p w:rsidR="001172F8" w:rsidRDefault="001172F8" w:rsidP="00D70E14">
            <w:pPr>
              <w:pStyle w:val="Prrafodelista"/>
              <w:numPr>
                <w:ilvl w:val="1"/>
                <w:numId w:val="22"/>
              </w:numPr>
              <w:rPr>
                <w:sz w:val="20"/>
                <w:szCs w:val="20"/>
              </w:rPr>
            </w:pPr>
            <w:r w:rsidRPr="00FD4F18">
              <w:rPr>
                <w:sz w:val="20"/>
                <w:szCs w:val="20"/>
              </w:rPr>
              <w:t>El sistema consulta si desea reingresar y o seleccionar nuevos valores para los criterios de búsqueda.</w:t>
            </w:r>
          </w:p>
          <w:p w:rsidR="001172F8" w:rsidRDefault="001172F8" w:rsidP="00D70E14">
            <w:pPr>
              <w:pStyle w:val="Prrafodelista"/>
              <w:numPr>
                <w:ilvl w:val="1"/>
                <w:numId w:val="22"/>
              </w:numPr>
              <w:rPr>
                <w:sz w:val="20"/>
                <w:szCs w:val="20"/>
              </w:rPr>
            </w:pPr>
            <w:r w:rsidRPr="00FD4F18">
              <w:rPr>
                <w:sz w:val="20"/>
                <w:szCs w:val="20"/>
              </w:rPr>
              <w:t>El SP ingresa nuevos valores para los criterios de búsqueda.</w:t>
            </w:r>
          </w:p>
          <w:p w:rsidR="001172F8" w:rsidRDefault="001172F8" w:rsidP="00D70E14">
            <w:pPr>
              <w:pStyle w:val="Prrafodelista"/>
              <w:numPr>
                <w:ilvl w:val="2"/>
                <w:numId w:val="22"/>
              </w:numPr>
              <w:rPr>
                <w:sz w:val="20"/>
                <w:szCs w:val="20"/>
              </w:rPr>
            </w:pPr>
            <w:r w:rsidRPr="00FD4F18">
              <w:rPr>
                <w:sz w:val="20"/>
                <w:szCs w:val="20"/>
              </w:rPr>
              <w:t>El SP  no desea ingresar nuevos valores para los criterios de búsqueda.</w:t>
            </w:r>
          </w:p>
          <w:p w:rsidR="001172F8" w:rsidRPr="00895AF9" w:rsidRDefault="001172F8" w:rsidP="00D70E14">
            <w:pPr>
              <w:pStyle w:val="Prrafodelista"/>
              <w:numPr>
                <w:ilvl w:val="2"/>
                <w:numId w:val="22"/>
              </w:numPr>
              <w:jc w:val="both"/>
              <w:rPr>
                <w:sz w:val="20"/>
                <w:szCs w:val="20"/>
              </w:rPr>
            </w:pPr>
            <w:r w:rsidRPr="00895AF9">
              <w:rPr>
                <w:sz w:val="20"/>
                <w:szCs w:val="20"/>
              </w:rPr>
              <w:t>Se cancela el caso de uso.</w:t>
            </w:r>
          </w:p>
          <w:p w:rsidR="001172F8" w:rsidRPr="00F95056" w:rsidRDefault="001172F8" w:rsidP="00D70E14">
            <w:pPr>
              <w:pStyle w:val="Prrafodelista"/>
              <w:numPr>
                <w:ilvl w:val="1"/>
                <w:numId w:val="22"/>
              </w:numPr>
              <w:rPr>
                <w:sz w:val="20"/>
                <w:szCs w:val="20"/>
              </w:rPr>
            </w:pPr>
            <w:r w:rsidRPr="00F95056">
              <w:rPr>
                <w:sz w:val="20"/>
                <w:szCs w:val="20"/>
              </w:rPr>
              <w:t>El sistema busca y encuentra documentos para los criterios ingresados.</w:t>
            </w:r>
          </w:p>
          <w:p w:rsidR="001172F8" w:rsidRPr="00F95056" w:rsidRDefault="001172F8" w:rsidP="00D70E14">
            <w:pPr>
              <w:pStyle w:val="Prrafodelista"/>
              <w:numPr>
                <w:ilvl w:val="0"/>
                <w:numId w:val="22"/>
              </w:numPr>
              <w:rPr>
                <w:sz w:val="20"/>
                <w:szCs w:val="20"/>
              </w:rPr>
            </w:pPr>
            <w:r w:rsidRPr="00FD4F18">
              <w:rPr>
                <w:sz w:val="20"/>
                <w:szCs w:val="20"/>
              </w:rPr>
              <w:t xml:space="preserve">El sistema muestra el listado de los documentos para el o los criterios seleccionados visualizando para cada uno los siguientes datos: (Nro. documento, nombre, descripción, proyecto, estado, fecha de </w:t>
            </w:r>
            <w:r w:rsidRPr="00FD4F18">
              <w:rPr>
                <w:sz w:val="20"/>
                <w:szCs w:val="20"/>
              </w:rPr>
              <w:lastRenderedPageBreak/>
              <w:t>creación, cliente, sitio y tarea, cuadrilla)</w:t>
            </w:r>
            <w:r>
              <w:rPr>
                <w:sz w:val="20"/>
                <w:szCs w:val="20"/>
              </w:rPr>
              <w:t>.</w:t>
            </w:r>
          </w:p>
          <w:p w:rsidR="001172F8" w:rsidRDefault="001172F8" w:rsidP="00D70E14">
            <w:pPr>
              <w:pStyle w:val="Prrafodelista"/>
              <w:numPr>
                <w:ilvl w:val="0"/>
                <w:numId w:val="22"/>
              </w:numPr>
              <w:rPr>
                <w:sz w:val="20"/>
                <w:szCs w:val="20"/>
              </w:rPr>
            </w:pPr>
            <w:r w:rsidRPr="00FD4F18">
              <w:rPr>
                <w:sz w:val="20"/>
                <w:szCs w:val="20"/>
              </w:rPr>
              <w:t>El sistema consulta si se desea guardar el documento.</w:t>
            </w:r>
          </w:p>
          <w:p w:rsidR="001172F8" w:rsidRDefault="001172F8" w:rsidP="00D70E14">
            <w:pPr>
              <w:pStyle w:val="Prrafodelista"/>
              <w:numPr>
                <w:ilvl w:val="0"/>
                <w:numId w:val="22"/>
              </w:numPr>
              <w:rPr>
                <w:sz w:val="20"/>
                <w:szCs w:val="20"/>
              </w:rPr>
            </w:pPr>
            <w:r w:rsidRPr="00FD4F18">
              <w:rPr>
                <w:sz w:val="20"/>
                <w:szCs w:val="20"/>
              </w:rPr>
              <w:t>El SP no desea guardar el listado.</w:t>
            </w:r>
          </w:p>
          <w:p w:rsidR="001172F8" w:rsidRDefault="001172F8" w:rsidP="00D70E14">
            <w:pPr>
              <w:pStyle w:val="Prrafodelista"/>
              <w:numPr>
                <w:ilvl w:val="1"/>
                <w:numId w:val="22"/>
              </w:numPr>
              <w:rPr>
                <w:sz w:val="20"/>
                <w:szCs w:val="20"/>
              </w:rPr>
            </w:pPr>
            <w:r w:rsidRPr="00FD4F18">
              <w:rPr>
                <w:sz w:val="20"/>
                <w:szCs w:val="20"/>
              </w:rPr>
              <w:t>El SP desea guardar el listado en un formato determinado.</w:t>
            </w:r>
          </w:p>
          <w:p w:rsidR="001172F8" w:rsidRDefault="001172F8" w:rsidP="00D70E14">
            <w:pPr>
              <w:pStyle w:val="Prrafodelista"/>
              <w:numPr>
                <w:ilvl w:val="1"/>
                <w:numId w:val="22"/>
              </w:numPr>
              <w:rPr>
                <w:sz w:val="20"/>
                <w:szCs w:val="20"/>
              </w:rPr>
            </w:pPr>
            <w:r w:rsidRPr="00FD4F18">
              <w:rPr>
                <w:sz w:val="20"/>
                <w:szCs w:val="20"/>
              </w:rPr>
              <w:t>El SP selecciona la opción “guardar”.</w:t>
            </w:r>
          </w:p>
          <w:p w:rsidR="001172F8" w:rsidRDefault="001172F8" w:rsidP="00D70E14">
            <w:pPr>
              <w:pStyle w:val="Prrafodelista"/>
              <w:numPr>
                <w:ilvl w:val="1"/>
                <w:numId w:val="22"/>
              </w:numPr>
              <w:rPr>
                <w:sz w:val="20"/>
                <w:szCs w:val="20"/>
              </w:rPr>
            </w:pPr>
            <w:r w:rsidRPr="00FD4F18">
              <w:rPr>
                <w:sz w:val="20"/>
                <w:szCs w:val="20"/>
              </w:rPr>
              <w:t>El sistema solicita que se indique el formato del documento y lugar donde se desea guardar.</w:t>
            </w:r>
          </w:p>
          <w:p w:rsidR="001172F8" w:rsidRDefault="001172F8" w:rsidP="00D70E14">
            <w:pPr>
              <w:pStyle w:val="Prrafodelista"/>
              <w:numPr>
                <w:ilvl w:val="1"/>
                <w:numId w:val="22"/>
              </w:numPr>
              <w:rPr>
                <w:sz w:val="20"/>
                <w:szCs w:val="20"/>
              </w:rPr>
            </w:pPr>
            <w:r w:rsidRPr="00FD4F18">
              <w:rPr>
                <w:sz w:val="20"/>
                <w:szCs w:val="20"/>
              </w:rPr>
              <w:t>El SP selecciona el formato y el lugar donde guardar el listado.</w:t>
            </w:r>
          </w:p>
          <w:p w:rsidR="001172F8" w:rsidRPr="00F1461F" w:rsidRDefault="001172F8" w:rsidP="00D70E14">
            <w:pPr>
              <w:pStyle w:val="Prrafodelista"/>
              <w:numPr>
                <w:ilvl w:val="1"/>
                <w:numId w:val="22"/>
              </w:numPr>
              <w:jc w:val="both"/>
              <w:rPr>
                <w:sz w:val="20"/>
                <w:szCs w:val="20"/>
              </w:rPr>
            </w:pPr>
            <w:r w:rsidRPr="00F1461F">
              <w:rPr>
                <w:sz w:val="20"/>
                <w:szCs w:val="20"/>
              </w:rPr>
              <w:t>El sistema guarda el documento en el lugar indicado y con el formato correspondiente.</w:t>
            </w:r>
          </w:p>
          <w:p w:rsidR="001172F8" w:rsidRDefault="001172F8" w:rsidP="00D70E14">
            <w:pPr>
              <w:pStyle w:val="Prrafodelista"/>
              <w:numPr>
                <w:ilvl w:val="1"/>
                <w:numId w:val="22"/>
              </w:numPr>
              <w:rPr>
                <w:sz w:val="20"/>
                <w:szCs w:val="20"/>
              </w:rPr>
            </w:pPr>
            <w:r w:rsidRPr="00FD4F18">
              <w:rPr>
                <w:sz w:val="20"/>
                <w:szCs w:val="20"/>
              </w:rPr>
              <w:t>Fin del caso de uso.</w:t>
            </w:r>
          </w:p>
          <w:p w:rsidR="001172F8" w:rsidRDefault="001172F8" w:rsidP="00D70E14">
            <w:pPr>
              <w:pStyle w:val="Prrafodelista"/>
              <w:numPr>
                <w:ilvl w:val="0"/>
                <w:numId w:val="22"/>
              </w:numPr>
              <w:rPr>
                <w:sz w:val="20"/>
                <w:szCs w:val="20"/>
              </w:rPr>
            </w:pPr>
            <w:r w:rsidRPr="00FD4F18">
              <w:rPr>
                <w:sz w:val="20"/>
                <w:szCs w:val="20"/>
              </w:rPr>
              <w:t>El sistema consulta si se desea imprimir el reporte.</w:t>
            </w:r>
          </w:p>
          <w:p w:rsidR="001172F8" w:rsidRDefault="001172F8" w:rsidP="00D70E14">
            <w:pPr>
              <w:pStyle w:val="Prrafodelista"/>
              <w:numPr>
                <w:ilvl w:val="0"/>
                <w:numId w:val="22"/>
              </w:numPr>
              <w:rPr>
                <w:sz w:val="20"/>
                <w:szCs w:val="20"/>
              </w:rPr>
            </w:pPr>
            <w:r w:rsidRPr="00FD4F18">
              <w:rPr>
                <w:sz w:val="20"/>
                <w:szCs w:val="20"/>
              </w:rPr>
              <w:t xml:space="preserve">El </w:t>
            </w:r>
            <w:r w:rsidRPr="004269E8">
              <w:rPr>
                <w:sz w:val="20"/>
                <w:szCs w:val="20"/>
              </w:rPr>
              <w:t>SP</w:t>
            </w:r>
            <w:r w:rsidRPr="00FD4F18">
              <w:rPr>
                <w:sz w:val="20"/>
                <w:szCs w:val="20"/>
              </w:rPr>
              <w:t xml:space="preserve"> no acepta la impresión.</w:t>
            </w:r>
          </w:p>
          <w:p w:rsidR="001172F8" w:rsidRDefault="001172F8" w:rsidP="00D70E14">
            <w:pPr>
              <w:pStyle w:val="Prrafodelista"/>
              <w:numPr>
                <w:ilvl w:val="1"/>
                <w:numId w:val="22"/>
              </w:numPr>
              <w:rPr>
                <w:sz w:val="20"/>
                <w:szCs w:val="20"/>
              </w:rPr>
            </w:pPr>
            <w:r w:rsidRPr="00FD4F18">
              <w:rPr>
                <w:sz w:val="20"/>
                <w:szCs w:val="20"/>
              </w:rPr>
              <w:t>El SP  acepta la impresión.</w:t>
            </w:r>
          </w:p>
          <w:p w:rsidR="001172F8" w:rsidRDefault="001172F8" w:rsidP="00D70E14">
            <w:pPr>
              <w:pStyle w:val="Prrafodelista"/>
              <w:numPr>
                <w:ilvl w:val="1"/>
                <w:numId w:val="22"/>
              </w:numPr>
              <w:rPr>
                <w:sz w:val="20"/>
                <w:szCs w:val="20"/>
              </w:rPr>
            </w:pPr>
            <w:r w:rsidRPr="00FD4F18">
              <w:rPr>
                <w:sz w:val="20"/>
                <w:szCs w:val="20"/>
              </w:rPr>
              <w:t>El sistema imprime el r</w:t>
            </w:r>
            <w:r>
              <w:rPr>
                <w:sz w:val="20"/>
                <w:szCs w:val="20"/>
              </w:rPr>
              <w:t>eporte de documentos de los proyecto</w:t>
            </w:r>
            <w:r w:rsidRPr="00FD4F18">
              <w:rPr>
                <w:sz w:val="20"/>
                <w:szCs w:val="20"/>
              </w:rPr>
              <w:t>s indicando la fecha y hora de generación y el nombre del usuario que lo genero.</w:t>
            </w:r>
          </w:p>
          <w:p w:rsidR="001172F8" w:rsidRPr="00F95056" w:rsidRDefault="001172F8" w:rsidP="00D70E14">
            <w:pPr>
              <w:pStyle w:val="Prrafodelista"/>
              <w:numPr>
                <w:ilvl w:val="0"/>
                <w:numId w:val="22"/>
              </w:numPr>
              <w:rPr>
                <w:sz w:val="20"/>
                <w:szCs w:val="20"/>
              </w:rPr>
            </w:pPr>
            <w:r w:rsidRPr="00F95056">
              <w:rPr>
                <w:sz w:val="20"/>
                <w:szCs w:val="20"/>
              </w:rPr>
              <w:t>Fin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Pr>
                <w:rStyle w:val="Textoennegrita"/>
                <w:sz w:val="20"/>
                <w:szCs w:val="20"/>
              </w:rPr>
              <w:lastRenderedPageBreak/>
              <w:t>Observaciones</w:t>
            </w:r>
          </w:p>
        </w:tc>
      </w:tr>
      <w:tr w:rsidR="001172F8" w:rsidRPr="0027372A" w:rsidTr="00F73477">
        <w:tc>
          <w:tcPr>
            <w:tcW w:w="9214" w:type="dxa"/>
            <w:gridSpan w:val="3"/>
          </w:tcPr>
          <w:p w:rsidR="001172F8" w:rsidRPr="0027372A" w:rsidRDefault="001172F8" w:rsidP="00F73477">
            <w:pPr>
              <w:rPr>
                <w:rStyle w:val="Textoennegrita"/>
                <w:sz w:val="20"/>
                <w:szCs w:val="20"/>
              </w:rPr>
            </w:pPr>
            <w:r w:rsidRPr="00FD4F18">
              <w:rPr>
                <w:bCs/>
                <w:sz w:val="20"/>
                <w:szCs w:val="20"/>
              </w:rPr>
              <w:t>El SP puede cancelar la operación en cualquier momento seleccionando la opción correspondiente.</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rsidTr="00F73477">
        <w:tc>
          <w:tcPr>
            <w:tcW w:w="9214" w:type="dxa"/>
            <w:gridSpan w:val="3"/>
          </w:tcPr>
          <w:p w:rsidR="001172F8" w:rsidRPr="00F95056" w:rsidRDefault="001172F8" w:rsidP="00F73477">
            <w:pPr>
              <w:jc w:val="both"/>
              <w:rPr>
                <w:rStyle w:val="Textoennegrita"/>
                <w:b w:val="0"/>
                <w:sz w:val="20"/>
                <w:szCs w:val="20"/>
              </w:rPr>
            </w:pPr>
            <w:r w:rsidRPr="00F95056">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F95056" w:rsidRDefault="001172F8" w:rsidP="00F73477">
            <w:pPr>
              <w:rPr>
                <w:sz w:val="20"/>
                <w:szCs w:val="20"/>
              </w:rPr>
            </w:pPr>
            <w:r w:rsidRPr="00F95056">
              <w:rPr>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9C023C" w:rsidRDefault="001172F8" w:rsidP="00D70E14">
            <w:pPr>
              <w:pStyle w:val="Prrafodelista"/>
              <w:numPr>
                <w:ilvl w:val="2"/>
                <w:numId w:val="60"/>
              </w:numPr>
              <w:rPr>
                <w:sz w:val="20"/>
                <w:szCs w:val="20"/>
              </w:rPr>
            </w:pPr>
            <w:r w:rsidRPr="009C023C">
              <w:rPr>
                <w:sz w:val="20"/>
                <w:szCs w:val="20"/>
              </w:rPr>
              <w:t>-  0.1 – Javier Brizuela</w:t>
            </w:r>
          </w:p>
        </w:tc>
      </w:tr>
    </w:tbl>
    <w:p w:rsidR="000F5FF2" w:rsidRPr="001172F8" w:rsidRDefault="000F5FF2" w:rsidP="000F5FF2">
      <w:pPr>
        <w:pStyle w:val="Ttulo3"/>
      </w:pPr>
      <w:bookmarkStart w:id="27" w:name="_Toc326862085"/>
      <w:r w:rsidRPr="001172F8">
        <w:t>48. Registrar documento de integrante de cuadrilla</w:t>
      </w:r>
      <w:bookmarkEnd w:id="27"/>
    </w:p>
    <w:tbl>
      <w:tblPr>
        <w:tblStyle w:val="Tablaconcuadrcula"/>
        <w:tblW w:w="9210" w:type="dxa"/>
        <w:tblInd w:w="-34" w:type="dxa"/>
        <w:tblLayout w:type="fixed"/>
        <w:tblLook w:val="04A0"/>
      </w:tblPr>
      <w:tblGrid>
        <w:gridCol w:w="1843"/>
        <w:gridCol w:w="1133"/>
        <w:gridCol w:w="6234"/>
      </w:tblGrid>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Id</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48</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Nombre</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sz w:val="20"/>
                <w:szCs w:val="20"/>
              </w:rPr>
            </w:pPr>
            <w:r w:rsidRPr="00F73477">
              <w:rPr>
                <w:sz w:val="20"/>
                <w:szCs w:val="20"/>
              </w:rPr>
              <w:t>Registrar documento de integrante de cuadrilla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Objetivo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sz w:val="20"/>
                <w:szCs w:val="20"/>
              </w:rPr>
              <w:t>Registrar un documento de cuadrilla.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Actor Principal</w:t>
            </w:r>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proofErr w:type="spellStart"/>
            <w:r>
              <w:rPr>
                <w:sz w:val="20"/>
                <w:szCs w:val="20"/>
                <w:lang w:val="en-US"/>
              </w:rPr>
              <w:t>Administrador</w:t>
            </w:r>
            <w:proofErr w:type="spellEnd"/>
            <w:r>
              <w:rPr>
                <w:sz w:val="20"/>
                <w:szCs w:val="20"/>
                <w:lang w:val="en-US"/>
              </w:rPr>
              <w:t xml:space="preserve"> de RRHH  (ADMRRHH)</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Actor </w:t>
            </w:r>
            <w:proofErr w:type="spellStart"/>
            <w:r>
              <w:rPr>
                <w:rStyle w:val="Textoennegrita"/>
                <w:sz w:val="20"/>
                <w:szCs w:val="20"/>
                <w:lang w:val="en-US"/>
              </w:rPr>
              <w:t>Secundario</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Pre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sz w:val="20"/>
                <w:szCs w:val="20"/>
              </w:rPr>
            </w:pPr>
            <w:r w:rsidRPr="00F73477">
              <w:rPr>
                <w:sz w:val="20"/>
                <w:szCs w:val="20"/>
              </w:rPr>
              <w:t>El ADMRRHH debe estar logueado en el sistema.</w:t>
            </w:r>
          </w:p>
        </w:tc>
      </w:tr>
      <w:tr w:rsidR="000F5FF2" w:rsidTr="000F5FF2">
        <w:tc>
          <w:tcPr>
            <w:tcW w:w="1843" w:type="dxa"/>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Pr>
                <w:rStyle w:val="Textoennegrita"/>
                <w:sz w:val="20"/>
                <w:szCs w:val="20"/>
                <w:lang w:val="en-US"/>
              </w:rPr>
              <w:t xml:space="preserve">Pos </w:t>
            </w:r>
            <w:proofErr w:type="spellStart"/>
            <w:r>
              <w:rPr>
                <w:rStyle w:val="Textoennegrita"/>
                <w:sz w:val="20"/>
                <w:szCs w:val="20"/>
                <w:lang w:val="en-US"/>
              </w:rPr>
              <w:t>Condiciones</w:t>
            </w:r>
            <w:proofErr w:type="spellEnd"/>
          </w:p>
        </w:tc>
        <w:tc>
          <w:tcPr>
            <w:tcW w:w="7367" w:type="dxa"/>
            <w:gridSpan w:val="2"/>
            <w:tcBorders>
              <w:top w:val="single" w:sz="4" w:space="0" w:color="auto"/>
              <w:left w:val="single" w:sz="4" w:space="0" w:color="auto"/>
              <w:bottom w:val="single" w:sz="4" w:space="0" w:color="auto"/>
              <w:right w:val="single" w:sz="4" w:space="0" w:color="auto"/>
            </w:tcBorders>
            <w:hideMark/>
          </w:tcPr>
          <w:p w:rsidR="000F5FF2" w:rsidRPr="00F73477" w:rsidRDefault="000F5FF2">
            <w:pPr>
              <w:rPr>
                <w:b/>
                <w:sz w:val="20"/>
                <w:szCs w:val="20"/>
              </w:rPr>
            </w:pPr>
            <w:r w:rsidRPr="00F73477">
              <w:rPr>
                <w:b/>
                <w:sz w:val="20"/>
                <w:szCs w:val="20"/>
              </w:rPr>
              <w:t>Éxito:</w:t>
            </w:r>
          </w:p>
          <w:p w:rsidR="000F5FF2" w:rsidRPr="00F73477" w:rsidRDefault="000F5FF2">
            <w:pPr>
              <w:rPr>
                <w:sz w:val="20"/>
                <w:szCs w:val="20"/>
              </w:rPr>
            </w:pPr>
            <w:r w:rsidRPr="00F73477">
              <w:rPr>
                <w:sz w:val="20"/>
                <w:szCs w:val="20"/>
              </w:rPr>
              <w:t>Se registro a un integrante de cuadrilla un documento de cuadrilla.</w:t>
            </w:r>
          </w:p>
          <w:p w:rsidR="000F5FF2" w:rsidRPr="00F73477" w:rsidRDefault="000F5FF2">
            <w:pPr>
              <w:rPr>
                <w:sz w:val="20"/>
                <w:szCs w:val="20"/>
              </w:rPr>
            </w:pPr>
            <w:r w:rsidRPr="00F73477">
              <w:rPr>
                <w:b/>
                <w:sz w:val="20"/>
                <w:szCs w:val="20"/>
              </w:rPr>
              <w:t>Fracaso:</w:t>
            </w:r>
            <w:r w:rsidRPr="00F73477">
              <w:rPr>
                <w:sz w:val="20"/>
                <w:szCs w:val="20"/>
              </w:rPr>
              <w:br/>
              <w:t>El ADMRRHH no confirma la registración.</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Flujo</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Pr="00F73477" w:rsidRDefault="000F5FF2" w:rsidP="00D70E14">
            <w:pPr>
              <w:pStyle w:val="Prrafodelista"/>
              <w:numPr>
                <w:ilvl w:val="0"/>
                <w:numId w:val="12"/>
              </w:numPr>
              <w:rPr>
                <w:sz w:val="20"/>
                <w:szCs w:val="20"/>
              </w:rPr>
            </w:pPr>
            <w:r w:rsidRPr="00F73477">
              <w:rPr>
                <w:sz w:val="20"/>
                <w:szCs w:val="20"/>
              </w:rPr>
              <w:t>El CU comienza cuando el ADMRRHH selecciona la opción de registrar documento de cuadrilla.</w:t>
            </w:r>
          </w:p>
          <w:p w:rsidR="000F5FF2" w:rsidRPr="00F73477" w:rsidRDefault="000F5FF2" w:rsidP="00D70E14">
            <w:pPr>
              <w:pStyle w:val="Prrafodelista"/>
              <w:numPr>
                <w:ilvl w:val="0"/>
                <w:numId w:val="12"/>
              </w:numPr>
              <w:rPr>
                <w:sz w:val="20"/>
                <w:szCs w:val="20"/>
              </w:rPr>
            </w:pPr>
            <w:r w:rsidRPr="00F73477">
              <w:rPr>
                <w:sz w:val="20"/>
                <w:szCs w:val="20"/>
              </w:rPr>
              <w:t>El SISTEMA busca todas las cuadrillas y muestra por cada una su identificador y nombre.</w:t>
            </w:r>
          </w:p>
          <w:p w:rsidR="000F5FF2" w:rsidRPr="00F73477" w:rsidRDefault="000F5FF2" w:rsidP="00D70E14">
            <w:pPr>
              <w:pStyle w:val="Prrafodelista"/>
              <w:numPr>
                <w:ilvl w:val="0"/>
                <w:numId w:val="12"/>
              </w:numPr>
              <w:rPr>
                <w:sz w:val="20"/>
                <w:szCs w:val="20"/>
              </w:rPr>
            </w:pPr>
            <w:r w:rsidRPr="00F73477">
              <w:rPr>
                <w:sz w:val="20"/>
                <w:szCs w:val="20"/>
              </w:rPr>
              <w:t>El SISTEMA solicita al ADMRRHH que seleccione una cuadrilla.</w:t>
            </w:r>
          </w:p>
          <w:p w:rsidR="000F5FF2" w:rsidRPr="00F73477" w:rsidRDefault="000F5FF2" w:rsidP="00D70E14">
            <w:pPr>
              <w:pStyle w:val="Prrafodelista"/>
              <w:numPr>
                <w:ilvl w:val="0"/>
                <w:numId w:val="12"/>
              </w:numPr>
              <w:rPr>
                <w:sz w:val="20"/>
                <w:szCs w:val="20"/>
              </w:rPr>
            </w:pPr>
            <w:r w:rsidRPr="00F73477">
              <w:rPr>
                <w:sz w:val="20"/>
                <w:szCs w:val="20"/>
              </w:rPr>
              <w:t>El ADMRRHH selecciona una cuadrilla*.</w:t>
            </w:r>
          </w:p>
          <w:p w:rsidR="000F5FF2" w:rsidRPr="00F73477" w:rsidRDefault="000F5FF2" w:rsidP="00D70E14">
            <w:pPr>
              <w:pStyle w:val="Prrafodelista"/>
              <w:numPr>
                <w:ilvl w:val="0"/>
                <w:numId w:val="12"/>
              </w:numPr>
              <w:rPr>
                <w:sz w:val="20"/>
                <w:szCs w:val="20"/>
              </w:rPr>
            </w:pPr>
            <w:r w:rsidRPr="00F73477">
              <w:rPr>
                <w:sz w:val="20"/>
                <w:szCs w:val="20"/>
              </w:rPr>
              <w:t>El SISTEMA busca los integrantes de la cuadrilla y por cada uno muestra su documento, nombre y apellido.</w:t>
            </w:r>
          </w:p>
          <w:p w:rsidR="000F5FF2" w:rsidRPr="00F73477" w:rsidRDefault="000F5FF2" w:rsidP="00D70E14">
            <w:pPr>
              <w:pStyle w:val="Prrafodelista"/>
              <w:numPr>
                <w:ilvl w:val="0"/>
                <w:numId w:val="12"/>
              </w:numPr>
              <w:rPr>
                <w:sz w:val="20"/>
                <w:szCs w:val="20"/>
              </w:rPr>
            </w:pPr>
            <w:r w:rsidRPr="00F73477">
              <w:rPr>
                <w:sz w:val="20"/>
                <w:szCs w:val="20"/>
              </w:rPr>
              <w:t>El SISTEMA solicita que seleccione un integrante de cuadrilla.</w:t>
            </w:r>
          </w:p>
          <w:p w:rsidR="000F5FF2" w:rsidRPr="00F73477" w:rsidRDefault="000F5FF2" w:rsidP="00D70E14">
            <w:pPr>
              <w:pStyle w:val="Prrafodelista"/>
              <w:numPr>
                <w:ilvl w:val="0"/>
                <w:numId w:val="12"/>
              </w:numPr>
              <w:rPr>
                <w:sz w:val="20"/>
                <w:szCs w:val="20"/>
              </w:rPr>
            </w:pPr>
            <w:r w:rsidRPr="00F73477">
              <w:rPr>
                <w:sz w:val="20"/>
                <w:szCs w:val="20"/>
              </w:rPr>
              <w:t>El ADMRRHH selecciona un integrante.</w:t>
            </w:r>
          </w:p>
          <w:p w:rsidR="000F5FF2" w:rsidRPr="00F73477" w:rsidRDefault="000F5FF2" w:rsidP="00D70E14">
            <w:pPr>
              <w:pStyle w:val="Prrafodelista"/>
              <w:numPr>
                <w:ilvl w:val="0"/>
                <w:numId w:val="12"/>
              </w:numPr>
              <w:rPr>
                <w:sz w:val="20"/>
                <w:szCs w:val="20"/>
              </w:rPr>
            </w:pPr>
            <w:r w:rsidRPr="00F73477">
              <w:rPr>
                <w:sz w:val="20"/>
                <w:szCs w:val="20"/>
              </w:rPr>
              <w:t>El SISTEMA busca los tipos de documentos de cuadrilla y por cada uno muestra su identificador y nombre.</w:t>
            </w:r>
          </w:p>
          <w:p w:rsidR="000F5FF2" w:rsidRPr="00F73477" w:rsidRDefault="000F5FF2" w:rsidP="00D70E14">
            <w:pPr>
              <w:pStyle w:val="Prrafodelista"/>
              <w:numPr>
                <w:ilvl w:val="0"/>
                <w:numId w:val="12"/>
              </w:numPr>
              <w:rPr>
                <w:sz w:val="20"/>
                <w:szCs w:val="20"/>
              </w:rPr>
            </w:pPr>
            <w:r w:rsidRPr="00F73477">
              <w:rPr>
                <w:sz w:val="20"/>
                <w:szCs w:val="20"/>
              </w:rPr>
              <w:t>El SISTEMA solicita al ADMRRHH que seleccione uno.</w:t>
            </w:r>
          </w:p>
          <w:p w:rsidR="000F5FF2" w:rsidRDefault="000F5FF2" w:rsidP="00D70E14">
            <w:pPr>
              <w:pStyle w:val="Prrafodelista"/>
              <w:numPr>
                <w:ilvl w:val="0"/>
                <w:numId w:val="12"/>
              </w:numPr>
              <w:rPr>
                <w:sz w:val="20"/>
                <w:szCs w:val="20"/>
                <w:lang w:val="en-US"/>
              </w:rPr>
            </w:pPr>
            <w:r>
              <w:rPr>
                <w:sz w:val="20"/>
                <w:szCs w:val="20"/>
                <w:lang w:val="en-US"/>
              </w:rPr>
              <w:t xml:space="preserve">El ADMRRHH </w:t>
            </w:r>
            <w:proofErr w:type="spellStart"/>
            <w:r>
              <w:rPr>
                <w:sz w:val="20"/>
                <w:szCs w:val="20"/>
                <w:lang w:val="en-US"/>
              </w:rPr>
              <w:t>selecciona</w:t>
            </w:r>
            <w:proofErr w:type="spellEnd"/>
            <w:r>
              <w:rPr>
                <w:sz w:val="20"/>
                <w:szCs w:val="20"/>
                <w:lang w:val="en-US"/>
              </w:rPr>
              <w:t xml:space="preserve"> </w:t>
            </w:r>
            <w:proofErr w:type="spellStart"/>
            <w:r>
              <w:rPr>
                <w:sz w:val="20"/>
                <w:szCs w:val="20"/>
                <w:lang w:val="en-US"/>
              </w:rPr>
              <w:t>uno</w:t>
            </w:r>
            <w:proofErr w:type="spellEnd"/>
            <w:r>
              <w:rPr>
                <w:sz w:val="20"/>
                <w:szCs w:val="20"/>
                <w:lang w:val="en-US"/>
              </w:rPr>
              <w:t>*.</w:t>
            </w:r>
          </w:p>
          <w:p w:rsidR="000F5FF2" w:rsidRPr="00F73477" w:rsidRDefault="000F5FF2" w:rsidP="00D70E14">
            <w:pPr>
              <w:pStyle w:val="Prrafodelista"/>
              <w:numPr>
                <w:ilvl w:val="0"/>
                <w:numId w:val="12"/>
              </w:numPr>
              <w:rPr>
                <w:sz w:val="20"/>
                <w:szCs w:val="20"/>
              </w:rPr>
            </w:pPr>
            <w:r w:rsidRPr="00F73477">
              <w:rPr>
                <w:sz w:val="20"/>
                <w:szCs w:val="20"/>
              </w:rPr>
              <w:lastRenderedPageBreak/>
              <w:t>El SISTEMA solicita que se indique si el documento tiene fecha de vencimiento.</w:t>
            </w:r>
          </w:p>
          <w:p w:rsidR="000F5FF2" w:rsidRPr="00F73477" w:rsidRDefault="000F5FF2" w:rsidP="00D70E14">
            <w:pPr>
              <w:pStyle w:val="Prrafodelista"/>
              <w:numPr>
                <w:ilvl w:val="0"/>
                <w:numId w:val="12"/>
              </w:numPr>
              <w:rPr>
                <w:sz w:val="20"/>
                <w:szCs w:val="20"/>
              </w:rPr>
            </w:pPr>
            <w:r w:rsidRPr="00F73477">
              <w:rPr>
                <w:sz w:val="20"/>
                <w:szCs w:val="20"/>
              </w:rPr>
              <w:t>El ADMRRHH indica que el documento no tiene fecha de vencimiento.</w:t>
            </w:r>
          </w:p>
          <w:p w:rsidR="000F5FF2" w:rsidRPr="00F73477" w:rsidRDefault="000F5FF2" w:rsidP="00D70E14">
            <w:pPr>
              <w:pStyle w:val="Prrafodelista"/>
              <w:numPr>
                <w:ilvl w:val="1"/>
                <w:numId w:val="12"/>
              </w:numPr>
              <w:rPr>
                <w:sz w:val="20"/>
                <w:szCs w:val="20"/>
              </w:rPr>
            </w:pPr>
            <w:r w:rsidRPr="00F73477">
              <w:rPr>
                <w:sz w:val="20"/>
                <w:szCs w:val="20"/>
              </w:rPr>
              <w:t>El ADMRRHH indica que el documento tiene fecha de vencimiento.</w:t>
            </w:r>
          </w:p>
          <w:p w:rsidR="000F5FF2" w:rsidRPr="00F73477" w:rsidRDefault="000F5FF2" w:rsidP="00D70E14">
            <w:pPr>
              <w:pStyle w:val="Prrafodelista"/>
              <w:numPr>
                <w:ilvl w:val="1"/>
                <w:numId w:val="12"/>
              </w:numPr>
              <w:rPr>
                <w:sz w:val="20"/>
                <w:szCs w:val="20"/>
              </w:rPr>
            </w:pPr>
            <w:r w:rsidRPr="00F73477">
              <w:rPr>
                <w:sz w:val="20"/>
                <w:szCs w:val="20"/>
              </w:rPr>
              <w:t>El SISTEMA solicita que se ingresa la fecha a partir de la cual se van a contar la cantidad de días de vigencia*.</w:t>
            </w:r>
          </w:p>
          <w:p w:rsidR="000F5FF2" w:rsidRPr="00F73477" w:rsidRDefault="000F5FF2" w:rsidP="00D70E14">
            <w:pPr>
              <w:pStyle w:val="Prrafodelista"/>
              <w:numPr>
                <w:ilvl w:val="1"/>
                <w:numId w:val="12"/>
              </w:numPr>
              <w:rPr>
                <w:sz w:val="20"/>
                <w:szCs w:val="20"/>
              </w:rPr>
            </w:pPr>
            <w:r w:rsidRPr="00F73477">
              <w:rPr>
                <w:sz w:val="20"/>
                <w:szCs w:val="20"/>
              </w:rPr>
              <w:t>El ADMRRHH ingresa la fecha.</w:t>
            </w:r>
          </w:p>
          <w:p w:rsidR="000F5FF2" w:rsidRPr="00F73477" w:rsidRDefault="000F5FF2" w:rsidP="00D70E14">
            <w:pPr>
              <w:pStyle w:val="Prrafodelista"/>
              <w:numPr>
                <w:ilvl w:val="1"/>
                <w:numId w:val="12"/>
              </w:numPr>
              <w:rPr>
                <w:sz w:val="20"/>
                <w:szCs w:val="20"/>
              </w:rPr>
            </w:pPr>
            <w:r w:rsidRPr="00F73477">
              <w:rPr>
                <w:sz w:val="20"/>
                <w:szCs w:val="20"/>
              </w:rPr>
              <w:t xml:space="preserve">El SISTEMA solicita que se ingrese la cantidad de días que el documento </w:t>
            </w:r>
            <w:proofErr w:type="spellStart"/>
            <w:r w:rsidRPr="00F73477">
              <w:rPr>
                <w:sz w:val="20"/>
                <w:szCs w:val="20"/>
              </w:rPr>
              <w:t>esta</w:t>
            </w:r>
            <w:proofErr w:type="spellEnd"/>
            <w:r w:rsidRPr="00F73477">
              <w:rPr>
                <w:sz w:val="20"/>
                <w:szCs w:val="20"/>
              </w:rPr>
              <w:t xml:space="preserve"> vigente*.</w:t>
            </w:r>
          </w:p>
          <w:p w:rsidR="000F5FF2" w:rsidRPr="00F73477" w:rsidRDefault="000F5FF2" w:rsidP="00D70E14">
            <w:pPr>
              <w:pStyle w:val="Prrafodelista"/>
              <w:numPr>
                <w:ilvl w:val="1"/>
                <w:numId w:val="12"/>
              </w:numPr>
              <w:rPr>
                <w:sz w:val="20"/>
                <w:szCs w:val="20"/>
              </w:rPr>
            </w:pPr>
            <w:r w:rsidRPr="00F73477">
              <w:rPr>
                <w:sz w:val="20"/>
                <w:szCs w:val="20"/>
              </w:rPr>
              <w:t xml:space="preserve">El ADMRRHH ingresa la cantidad de días que el documento </w:t>
            </w:r>
            <w:proofErr w:type="spellStart"/>
            <w:r w:rsidRPr="00F73477">
              <w:rPr>
                <w:sz w:val="20"/>
                <w:szCs w:val="20"/>
              </w:rPr>
              <w:t>esta</w:t>
            </w:r>
            <w:proofErr w:type="spellEnd"/>
            <w:r w:rsidRPr="00F73477">
              <w:rPr>
                <w:sz w:val="20"/>
                <w:szCs w:val="20"/>
              </w:rPr>
              <w:t xml:space="preserve"> vigente.</w:t>
            </w:r>
          </w:p>
          <w:p w:rsidR="000F5FF2" w:rsidRPr="00F73477" w:rsidRDefault="000F5FF2" w:rsidP="00D70E14">
            <w:pPr>
              <w:pStyle w:val="Prrafodelista"/>
              <w:numPr>
                <w:ilvl w:val="0"/>
                <w:numId w:val="12"/>
              </w:numPr>
              <w:rPr>
                <w:sz w:val="20"/>
                <w:szCs w:val="20"/>
              </w:rPr>
            </w:pPr>
            <w:r w:rsidRPr="00F73477">
              <w:rPr>
                <w:sz w:val="20"/>
                <w:szCs w:val="20"/>
              </w:rPr>
              <w:t>El SISTEMA solicita que se ingresa una descripción del documento.</w:t>
            </w:r>
          </w:p>
          <w:p w:rsidR="000F5FF2" w:rsidRPr="00F73477" w:rsidRDefault="000F5FF2" w:rsidP="00D70E14">
            <w:pPr>
              <w:pStyle w:val="Prrafodelista"/>
              <w:numPr>
                <w:ilvl w:val="0"/>
                <w:numId w:val="12"/>
              </w:numPr>
              <w:rPr>
                <w:sz w:val="20"/>
                <w:szCs w:val="20"/>
              </w:rPr>
            </w:pPr>
            <w:r w:rsidRPr="00F73477">
              <w:rPr>
                <w:sz w:val="20"/>
                <w:szCs w:val="20"/>
              </w:rPr>
              <w:t>El ADMRRHH ingresa la descripción.</w:t>
            </w:r>
          </w:p>
          <w:p w:rsidR="000F5FF2" w:rsidRPr="00F73477" w:rsidRDefault="000F5FF2" w:rsidP="00D70E14">
            <w:pPr>
              <w:pStyle w:val="Prrafodelista"/>
              <w:numPr>
                <w:ilvl w:val="0"/>
                <w:numId w:val="12"/>
              </w:numPr>
              <w:rPr>
                <w:sz w:val="20"/>
                <w:szCs w:val="20"/>
              </w:rPr>
            </w:pPr>
            <w:r w:rsidRPr="00F73477">
              <w:rPr>
                <w:sz w:val="20"/>
                <w:szCs w:val="20"/>
              </w:rPr>
              <w:t>El SISTEMA solicita confirmar la registración.</w:t>
            </w:r>
          </w:p>
          <w:p w:rsidR="000F5FF2" w:rsidRPr="00F73477" w:rsidRDefault="000F5FF2" w:rsidP="00D70E14">
            <w:pPr>
              <w:pStyle w:val="Prrafodelista"/>
              <w:numPr>
                <w:ilvl w:val="0"/>
                <w:numId w:val="12"/>
              </w:numPr>
              <w:rPr>
                <w:sz w:val="20"/>
                <w:szCs w:val="20"/>
              </w:rPr>
            </w:pPr>
            <w:r w:rsidRPr="00F73477">
              <w:rPr>
                <w:sz w:val="20"/>
                <w:szCs w:val="20"/>
              </w:rPr>
              <w:t>El ADMRRHH confirma la registración.</w:t>
            </w:r>
          </w:p>
          <w:p w:rsidR="000F5FF2" w:rsidRPr="00F73477" w:rsidRDefault="000F5FF2" w:rsidP="00D70E14">
            <w:pPr>
              <w:pStyle w:val="Prrafodelista"/>
              <w:numPr>
                <w:ilvl w:val="1"/>
                <w:numId w:val="12"/>
              </w:numPr>
              <w:rPr>
                <w:sz w:val="20"/>
                <w:szCs w:val="20"/>
              </w:rPr>
            </w:pPr>
            <w:r w:rsidRPr="00F73477">
              <w:rPr>
                <w:sz w:val="20"/>
                <w:szCs w:val="20"/>
              </w:rPr>
              <w:t>El ADMRRHH no confirma la registración.</w:t>
            </w:r>
          </w:p>
          <w:p w:rsidR="000F5FF2" w:rsidRDefault="000F5FF2" w:rsidP="00D70E14">
            <w:pPr>
              <w:pStyle w:val="Prrafodelista"/>
              <w:numPr>
                <w:ilvl w:val="1"/>
                <w:numId w:val="12"/>
              </w:numPr>
              <w:rPr>
                <w:sz w:val="20"/>
                <w:szCs w:val="20"/>
                <w:lang w:val="en-US"/>
              </w:rPr>
            </w:pPr>
            <w:r>
              <w:rPr>
                <w:sz w:val="20"/>
                <w:szCs w:val="20"/>
                <w:lang w:val="en-US"/>
              </w:rPr>
              <w:t xml:space="preserve">Se </w:t>
            </w:r>
            <w:proofErr w:type="spellStart"/>
            <w:r>
              <w:rPr>
                <w:sz w:val="20"/>
                <w:szCs w:val="20"/>
                <w:lang w:val="en-US"/>
              </w:rPr>
              <w:t>cancela</w:t>
            </w:r>
            <w:proofErr w:type="spellEnd"/>
            <w:r>
              <w:rPr>
                <w:sz w:val="20"/>
                <w:szCs w:val="20"/>
                <w:lang w:val="en-US"/>
              </w:rPr>
              <w:t xml:space="preserve"> el CU.</w:t>
            </w:r>
          </w:p>
          <w:p w:rsidR="000F5FF2" w:rsidRPr="00F73477" w:rsidRDefault="000F5FF2" w:rsidP="00D70E14">
            <w:pPr>
              <w:pStyle w:val="Prrafodelista"/>
              <w:numPr>
                <w:ilvl w:val="0"/>
                <w:numId w:val="12"/>
              </w:numPr>
              <w:rPr>
                <w:sz w:val="20"/>
                <w:szCs w:val="20"/>
              </w:rPr>
            </w:pPr>
            <w:r w:rsidRPr="00F73477">
              <w:rPr>
                <w:sz w:val="20"/>
                <w:szCs w:val="20"/>
              </w:rPr>
              <w:t>El SISTEMA registra un documento de cuadrilla con los siguientes datos: descripción, la fecha a partir de la cual se van a contar la cantidad de días de vigencia, cantidad de días de vigencia, fecha de creación, y se lo asigna al integrante de cuadrilla.</w:t>
            </w:r>
          </w:p>
          <w:p w:rsidR="000F5FF2" w:rsidRDefault="000F5FF2" w:rsidP="00D70E14">
            <w:pPr>
              <w:pStyle w:val="Prrafodelista"/>
              <w:numPr>
                <w:ilvl w:val="0"/>
                <w:numId w:val="12"/>
              </w:numPr>
              <w:rPr>
                <w:sz w:val="20"/>
                <w:szCs w:val="20"/>
                <w:lang w:val="en-US"/>
              </w:rPr>
            </w:pPr>
            <w:r>
              <w:rPr>
                <w:sz w:val="20"/>
                <w:szCs w:val="20"/>
                <w:lang w:val="en-US"/>
              </w:rPr>
              <w:t>Fin del CU.</w:t>
            </w:r>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lastRenderedPageBreak/>
              <w:t>Temas</w:t>
            </w:r>
            <w:proofErr w:type="spellEnd"/>
            <w:r>
              <w:rPr>
                <w:rStyle w:val="Textoennegrita"/>
                <w:sz w:val="20"/>
                <w:szCs w:val="20"/>
                <w:lang w:val="en-US"/>
              </w:rPr>
              <w:t xml:space="preserve"> </w:t>
            </w:r>
            <w:proofErr w:type="spellStart"/>
            <w:r>
              <w:rPr>
                <w:rStyle w:val="Textoennegrita"/>
                <w:sz w:val="20"/>
                <w:szCs w:val="20"/>
                <w:lang w:val="en-US"/>
              </w:rPr>
              <w:t>Pendientes</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tabs>
                <w:tab w:val="center" w:pos="4499"/>
              </w:tabs>
              <w:rPr>
                <w:rStyle w:val="Textoennegrita"/>
                <w:b w:val="0"/>
              </w:rPr>
            </w:pPr>
            <w:proofErr w:type="spellStart"/>
            <w:r>
              <w:rPr>
                <w:rStyle w:val="Textoennegrita"/>
                <w:b w:val="0"/>
                <w:sz w:val="20"/>
                <w:szCs w:val="20"/>
                <w:lang w:val="en-US"/>
              </w:rPr>
              <w:t>Ninguno</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Comentarios</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proofErr w:type="spellStart"/>
            <w:r>
              <w:rPr>
                <w:rStyle w:val="Textoennegrita"/>
                <w:b w:val="0"/>
                <w:sz w:val="20"/>
                <w:szCs w:val="20"/>
                <w:lang w:val="en-US"/>
              </w:rPr>
              <w:t>Ninguno</w:t>
            </w:r>
            <w:proofErr w:type="spellEnd"/>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donde se Incluye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r w:rsidRPr="00F73477">
              <w:rPr>
                <w:rStyle w:val="Textoennegrita"/>
                <w:sz w:val="20"/>
                <w:szCs w:val="20"/>
              </w:rPr>
              <w:t>Casos de Uso que Extiende</w:t>
            </w:r>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No </w:t>
            </w:r>
            <w:proofErr w:type="spellStart"/>
            <w:r>
              <w:rPr>
                <w:sz w:val="20"/>
                <w:szCs w:val="20"/>
                <w:lang w:val="en-US"/>
              </w:rPr>
              <w:t>aplica</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Prototipo</w:t>
            </w:r>
            <w:proofErr w:type="spellEnd"/>
            <w:r>
              <w:rPr>
                <w:rStyle w:val="Textoennegrita"/>
                <w:sz w:val="20"/>
                <w:szCs w:val="20"/>
                <w:lang w:val="en-US"/>
              </w:rPr>
              <w:t xml:space="preserve"> de </w:t>
            </w:r>
            <w:proofErr w:type="spellStart"/>
            <w:r>
              <w:rPr>
                <w:rStyle w:val="Textoennegrita"/>
                <w:sz w:val="20"/>
                <w:szCs w:val="20"/>
                <w:lang w:val="en-US"/>
              </w:rPr>
              <w:t>Interfaz</w:t>
            </w:r>
            <w:proofErr w:type="spellEnd"/>
          </w:p>
        </w:tc>
      </w:tr>
      <w:tr w:rsidR="000F5FF2" w:rsidTr="000F5FF2">
        <w:tc>
          <w:tcPr>
            <w:tcW w:w="9210" w:type="dxa"/>
            <w:gridSpan w:val="3"/>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b w:val="0"/>
              </w:rPr>
            </w:pPr>
            <w:r w:rsidRPr="00F73477">
              <w:rPr>
                <w:rStyle w:val="Textoennegrita"/>
                <w:b w:val="0"/>
                <w:sz w:val="20"/>
                <w:szCs w:val="20"/>
              </w:rPr>
              <w:t>&lt;Imagen del prototipo de interfaz si aplica.&gt;</w:t>
            </w:r>
          </w:p>
        </w:tc>
      </w:tr>
      <w:tr w:rsidR="000F5FF2" w:rsidTr="000F5FF2">
        <w:tc>
          <w:tcPr>
            <w:tcW w:w="2976" w:type="dxa"/>
            <w:gridSpan w:val="2"/>
            <w:tcBorders>
              <w:top w:val="single" w:sz="4" w:space="0" w:color="auto"/>
              <w:left w:val="single" w:sz="4" w:space="0" w:color="auto"/>
              <w:bottom w:val="single" w:sz="4" w:space="0" w:color="auto"/>
              <w:right w:val="single" w:sz="4" w:space="0" w:color="auto"/>
            </w:tcBorders>
            <w:hideMark/>
          </w:tcPr>
          <w:p w:rsidR="000F5FF2" w:rsidRDefault="000F5FF2">
            <w:pPr>
              <w:rPr>
                <w:rStyle w:val="Textoennegrita"/>
              </w:rPr>
            </w:pPr>
            <w:proofErr w:type="spellStart"/>
            <w:r>
              <w:rPr>
                <w:rStyle w:val="Textoennegrita"/>
                <w:sz w:val="20"/>
                <w:szCs w:val="20"/>
                <w:lang w:val="en-US"/>
              </w:rPr>
              <w:t>Historia</w:t>
            </w:r>
            <w:proofErr w:type="spellEnd"/>
            <w:r>
              <w:rPr>
                <w:rStyle w:val="Textoennegrita"/>
                <w:sz w:val="20"/>
                <w:szCs w:val="20"/>
                <w:lang w:val="en-US"/>
              </w:rPr>
              <w:t xml:space="preserve"> </w:t>
            </w:r>
            <w:proofErr w:type="spellStart"/>
            <w:r>
              <w:rPr>
                <w:rStyle w:val="Textoennegrita"/>
                <w:sz w:val="20"/>
                <w:szCs w:val="20"/>
                <w:lang w:val="en-US"/>
              </w:rPr>
              <w:t>Versiones</w:t>
            </w:r>
            <w:proofErr w:type="spellEnd"/>
          </w:p>
        </w:tc>
        <w:tc>
          <w:tcPr>
            <w:tcW w:w="6234" w:type="dxa"/>
            <w:tcBorders>
              <w:top w:val="single" w:sz="4" w:space="0" w:color="auto"/>
              <w:left w:val="single" w:sz="4" w:space="0" w:color="auto"/>
              <w:bottom w:val="single" w:sz="4" w:space="0" w:color="auto"/>
              <w:right w:val="single" w:sz="4" w:space="0" w:color="auto"/>
            </w:tcBorders>
            <w:hideMark/>
          </w:tcPr>
          <w:p w:rsidR="000F5FF2" w:rsidRDefault="000F5FF2">
            <w:pPr>
              <w:rPr>
                <w:sz w:val="20"/>
                <w:szCs w:val="20"/>
                <w:lang w:val="en-US"/>
              </w:rPr>
            </w:pPr>
            <w:r>
              <w:rPr>
                <w:sz w:val="20"/>
                <w:szCs w:val="20"/>
                <w:lang w:val="en-US"/>
              </w:rPr>
              <w:t xml:space="preserve">06-06-2012 -  0.1 - </w:t>
            </w:r>
            <w:proofErr w:type="spellStart"/>
            <w:r>
              <w:rPr>
                <w:sz w:val="20"/>
                <w:szCs w:val="20"/>
                <w:lang w:val="en-US"/>
              </w:rPr>
              <w:t>Demián</w:t>
            </w:r>
            <w:proofErr w:type="spellEnd"/>
            <w:r>
              <w:rPr>
                <w:sz w:val="20"/>
                <w:szCs w:val="20"/>
                <w:lang w:val="en-US"/>
              </w:rPr>
              <w:t xml:space="preserve"> </w:t>
            </w:r>
            <w:proofErr w:type="spellStart"/>
            <w:r>
              <w:rPr>
                <w:sz w:val="20"/>
                <w:szCs w:val="20"/>
                <w:lang w:val="en-US"/>
              </w:rPr>
              <w:t>Odasso</w:t>
            </w:r>
            <w:proofErr w:type="spellEnd"/>
          </w:p>
        </w:tc>
      </w:tr>
    </w:tbl>
    <w:p w:rsidR="000F5FF2" w:rsidRPr="002C5EC0" w:rsidRDefault="000F5FF2" w:rsidP="000F5FF2">
      <w:pPr>
        <w:pStyle w:val="Ttulo3"/>
      </w:pPr>
      <w:bookmarkStart w:id="28" w:name="_Toc326862086"/>
      <w:r>
        <w:t>53</w:t>
      </w:r>
      <w:r w:rsidR="008E245B">
        <w:t xml:space="preserve">. </w:t>
      </w:r>
      <w:r>
        <w:t>Registrar permiso de acceso.</w:t>
      </w:r>
      <w:bookmarkEnd w:id="28"/>
    </w:p>
    <w:tbl>
      <w:tblPr>
        <w:tblStyle w:val="Tablaconcuadrcula"/>
        <w:tblW w:w="9214" w:type="dxa"/>
        <w:tblInd w:w="-34" w:type="dxa"/>
        <w:tblLayout w:type="fixed"/>
        <w:tblLook w:val="04A0"/>
      </w:tblPr>
      <w:tblGrid>
        <w:gridCol w:w="1843"/>
        <w:gridCol w:w="1134"/>
        <w:gridCol w:w="6237"/>
      </w:tblGrid>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rsidR="000F5FF2" w:rsidRPr="002C5EC0" w:rsidRDefault="000F5FF2" w:rsidP="00F73477">
            <w:pPr>
              <w:rPr>
                <w:sz w:val="20"/>
                <w:szCs w:val="20"/>
              </w:rPr>
            </w:pPr>
            <w:r>
              <w:rPr>
                <w:sz w:val="20"/>
                <w:szCs w:val="20"/>
              </w:rPr>
              <w:t>53</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rsidR="000F5FF2" w:rsidRPr="002C5EC0" w:rsidRDefault="000F5FF2" w:rsidP="00F73477">
            <w:pPr>
              <w:rPr>
                <w:sz w:val="20"/>
                <w:szCs w:val="20"/>
              </w:rPr>
            </w:pPr>
            <w:r>
              <w:rPr>
                <w:sz w:val="20"/>
                <w:szCs w:val="20"/>
              </w:rPr>
              <w:t>Registrar permiso de acceso.</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rsidR="000F5FF2" w:rsidRPr="002C5EC0" w:rsidRDefault="000F5FF2" w:rsidP="00F73477">
            <w:pPr>
              <w:rPr>
                <w:sz w:val="20"/>
                <w:szCs w:val="20"/>
              </w:rPr>
            </w:pPr>
            <w:r>
              <w:rPr>
                <w:sz w:val="20"/>
                <w:szCs w:val="20"/>
              </w:rPr>
              <w:t>Registrar un nuevo permiso de acceso que esté pendiente de repuesta por parte del cliente.</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rsidR="000F5FF2" w:rsidRPr="002C5EC0" w:rsidRDefault="000F5FF2" w:rsidP="00F73477">
            <w:pPr>
              <w:rPr>
                <w:sz w:val="20"/>
                <w:szCs w:val="20"/>
              </w:rPr>
            </w:pPr>
            <w:r w:rsidRPr="002C5EC0">
              <w:rPr>
                <w:sz w:val="20"/>
                <w:szCs w:val="20"/>
              </w:rPr>
              <w:t>Administrador de</w:t>
            </w:r>
            <w:r>
              <w:rPr>
                <w:sz w:val="20"/>
                <w:szCs w:val="20"/>
              </w:rPr>
              <w:t xml:space="preserve"> RRHH (ADMRRHH</w:t>
            </w:r>
            <w:r w:rsidRPr="002C5EC0">
              <w:rPr>
                <w:sz w:val="20"/>
                <w:szCs w:val="20"/>
              </w:rPr>
              <w:t>)</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rsidR="000F5FF2" w:rsidRPr="002C5EC0" w:rsidRDefault="000F5FF2" w:rsidP="00F73477">
            <w:pPr>
              <w:rPr>
                <w:sz w:val="20"/>
                <w:szCs w:val="20"/>
              </w:rPr>
            </w:pPr>
            <w:r w:rsidRPr="002C5EC0">
              <w:rPr>
                <w:sz w:val="20"/>
                <w:szCs w:val="20"/>
              </w:rPr>
              <w:t>No aplica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rsidR="000F5FF2" w:rsidRPr="002C5EC0" w:rsidRDefault="000F5FF2" w:rsidP="00F73477">
            <w:pPr>
              <w:rPr>
                <w:sz w:val="20"/>
                <w:szCs w:val="20"/>
              </w:rPr>
            </w:pPr>
            <w:r w:rsidRPr="002C5EC0">
              <w:rPr>
                <w:sz w:val="20"/>
                <w:szCs w:val="20"/>
              </w:rPr>
              <w:t xml:space="preserve">El </w:t>
            </w:r>
            <w:r>
              <w:rPr>
                <w:sz w:val="20"/>
                <w:szCs w:val="20"/>
              </w:rPr>
              <w:t>ADMRRHH</w:t>
            </w:r>
            <w:r w:rsidRPr="002C5EC0">
              <w:rPr>
                <w:sz w:val="20"/>
                <w:szCs w:val="20"/>
              </w:rPr>
              <w:t xml:space="preserve"> debe estar logueado en el sistema.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Pos Condiciones</w:t>
            </w:r>
          </w:p>
        </w:tc>
        <w:tc>
          <w:tcPr>
            <w:tcW w:w="7371" w:type="dxa"/>
            <w:gridSpan w:val="2"/>
          </w:tcPr>
          <w:p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w:t>
            </w:r>
            <w:r>
              <w:rPr>
                <w:sz w:val="20"/>
                <w:szCs w:val="20"/>
              </w:rPr>
              <w:t>autorizo el acceso al sitio</w:t>
            </w:r>
            <w:r w:rsidRPr="002C5EC0">
              <w:rPr>
                <w:sz w:val="20"/>
                <w:szCs w:val="20"/>
              </w:rPr>
              <w:t>.</w:t>
            </w:r>
          </w:p>
          <w:p w:rsidR="000F5FF2" w:rsidRPr="002C5EC0" w:rsidRDefault="000F5FF2" w:rsidP="00F73477">
            <w:pPr>
              <w:rPr>
                <w:sz w:val="20"/>
                <w:szCs w:val="20"/>
              </w:rPr>
            </w:pPr>
            <w:r w:rsidRPr="002C5EC0">
              <w:rPr>
                <w:b/>
                <w:sz w:val="20"/>
                <w:szCs w:val="20"/>
              </w:rPr>
              <w:t>Fracaso:</w:t>
            </w:r>
            <w:r w:rsidRPr="002C5EC0">
              <w:rPr>
                <w:sz w:val="20"/>
                <w:szCs w:val="20"/>
              </w:rPr>
              <w:br/>
              <w:t xml:space="preserve">No hay </w:t>
            </w:r>
            <w:r>
              <w:rPr>
                <w:sz w:val="20"/>
                <w:szCs w:val="20"/>
              </w:rPr>
              <w:t>equipo/s</w:t>
            </w:r>
            <w:r w:rsidRPr="002C5EC0">
              <w:rPr>
                <w:sz w:val="20"/>
                <w:szCs w:val="20"/>
              </w:rPr>
              <w:t xml:space="preserve"> para seleccionar.</w:t>
            </w:r>
            <w:r>
              <w:rPr>
                <w:sz w:val="20"/>
                <w:szCs w:val="20"/>
              </w:rPr>
              <w:br/>
              <w:t>No hay solicitud de tarea para seleccionar.</w:t>
            </w:r>
            <w:r>
              <w:rPr>
                <w:sz w:val="20"/>
                <w:szCs w:val="20"/>
              </w:rPr>
              <w:br/>
            </w:r>
            <w:r w:rsidRPr="002C5EC0">
              <w:rPr>
                <w:sz w:val="20"/>
                <w:szCs w:val="20"/>
              </w:rPr>
              <w:t xml:space="preserve">No se confirma la asignación </w:t>
            </w:r>
            <w:r>
              <w:rPr>
                <w:sz w:val="20"/>
                <w:szCs w:val="20"/>
              </w:rPr>
              <w:t>de equipo/s</w:t>
            </w:r>
            <w:r w:rsidRPr="002C5EC0">
              <w:rPr>
                <w:sz w:val="20"/>
                <w:szCs w:val="20"/>
              </w:rPr>
              <w:t>.</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rsidTr="00F73477">
        <w:tc>
          <w:tcPr>
            <w:tcW w:w="9214" w:type="dxa"/>
            <w:gridSpan w:val="3"/>
          </w:tcPr>
          <w:p w:rsidR="000F5FF2" w:rsidRPr="002C5EC0" w:rsidRDefault="000F5FF2" w:rsidP="00D70E14">
            <w:pPr>
              <w:pStyle w:val="Prrafodelista"/>
              <w:numPr>
                <w:ilvl w:val="0"/>
                <w:numId w:val="15"/>
              </w:numPr>
              <w:rPr>
                <w:sz w:val="20"/>
                <w:szCs w:val="20"/>
              </w:rPr>
            </w:pPr>
            <w:r w:rsidRPr="002C5EC0">
              <w:rPr>
                <w:sz w:val="20"/>
                <w:szCs w:val="20"/>
              </w:rPr>
              <w:t xml:space="preserve">El CU comienza cuando el </w:t>
            </w:r>
            <w:r>
              <w:rPr>
                <w:sz w:val="20"/>
                <w:szCs w:val="20"/>
              </w:rPr>
              <w:t>ADMRRHH</w:t>
            </w:r>
            <w:r w:rsidRPr="002C5EC0">
              <w:rPr>
                <w:sz w:val="20"/>
                <w:szCs w:val="20"/>
              </w:rPr>
              <w:t xml:space="preserve"> selecciona la opción de </w:t>
            </w:r>
            <w:r>
              <w:rPr>
                <w:sz w:val="20"/>
                <w:szCs w:val="20"/>
              </w:rPr>
              <w:t>Registrar permiso de acceso</w:t>
            </w:r>
            <w:r w:rsidRPr="002C5EC0">
              <w:rPr>
                <w:sz w:val="20"/>
                <w:szCs w:val="20"/>
              </w:rPr>
              <w:t>.</w:t>
            </w:r>
          </w:p>
          <w:p w:rsidR="000F5FF2" w:rsidRDefault="000F5FF2" w:rsidP="00D70E14">
            <w:pPr>
              <w:pStyle w:val="Prrafodelista"/>
              <w:numPr>
                <w:ilvl w:val="0"/>
                <w:numId w:val="15"/>
              </w:numPr>
              <w:rPr>
                <w:sz w:val="20"/>
                <w:szCs w:val="20"/>
              </w:rPr>
            </w:pPr>
            <w:r>
              <w:rPr>
                <w:sz w:val="20"/>
                <w:szCs w:val="20"/>
              </w:rPr>
              <w:t>EL SISTEMA busca todos los proyectos que por lo menos tengan una tarea sin permiso de acceso, mostrando el identificador y objetivos del proyecto.</w:t>
            </w:r>
          </w:p>
          <w:p w:rsidR="000F5FF2" w:rsidRDefault="000F5FF2" w:rsidP="00D70E14">
            <w:pPr>
              <w:pStyle w:val="Prrafodelista"/>
              <w:numPr>
                <w:ilvl w:val="0"/>
                <w:numId w:val="15"/>
              </w:numPr>
              <w:rPr>
                <w:sz w:val="20"/>
                <w:szCs w:val="20"/>
              </w:rPr>
            </w:pPr>
            <w:r>
              <w:rPr>
                <w:sz w:val="20"/>
                <w:szCs w:val="20"/>
              </w:rPr>
              <w:t>El SISTEMA solicita que se seleccione un proyecto</w:t>
            </w:r>
            <w:r>
              <w:t xml:space="preserve"> </w:t>
            </w:r>
            <w:r w:rsidRPr="002C44CE">
              <w:rPr>
                <w:sz w:val="20"/>
                <w:szCs w:val="20"/>
              </w:rPr>
              <w:t>*</w:t>
            </w:r>
            <w:r>
              <w:rPr>
                <w:sz w:val="20"/>
                <w:szCs w:val="20"/>
              </w:rPr>
              <w:t>.</w:t>
            </w:r>
          </w:p>
          <w:p w:rsidR="000F5FF2" w:rsidRDefault="000F5FF2" w:rsidP="00D70E14">
            <w:pPr>
              <w:pStyle w:val="Prrafodelista"/>
              <w:numPr>
                <w:ilvl w:val="0"/>
                <w:numId w:val="15"/>
              </w:numPr>
              <w:rPr>
                <w:sz w:val="20"/>
                <w:szCs w:val="20"/>
              </w:rPr>
            </w:pPr>
            <w:r>
              <w:rPr>
                <w:sz w:val="20"/>
                <w:szCs w:val="20"/>
              </w:rPr>
              <w:t>EL ADMRRHH selecciona un proyecto.</w:t>
            </w:r>
          </w:p>
          <w:p w:rsidR="000F5FF2" w:rsidRDefault="000F5FF2" w:rsidP="00D70E14">
            <w:pPr>
              <w:pStyle w:val="Prrafodelista"/>
              <w:numPr>
                <w:ilvl w:val="0"/>
                <w:numId w:val="15"/>
              </w:numPr>
              <w:rPr>
                <w:sz w:val="20"/>
                <w:szCs w:val="20"/>
              </w:rPr>
            </w:pPr>
            <w:r>
              <w:rPr>
                <w:sz w:val="20"/>
                <w:szCs w:val="20"/>
              </w:rPr>
              <w:t>El SISTEMA busca las tareas que no tengan permiso de acceso, y muestra por cada tarea su identificador y nombre de sitio.</w:t>
            </w:r>
          </w:p>
          <w:p w:rsidR="000F5FF2" w:rsidRDefault="000F5FF2" w:rsidP="00D70E14">
            <w:pPr>
              <w:pStyle w:val="Prrafodelista"/>
              <w:numPr>
                <w:ilvl w:val="0"/>
                <w:numId w:val="15"/>
              </w:numPr>
              <w:rPr>
                <w:sz w:val="20"/>
                <w:szCs w:val="20"/>
              </w:rPr>
            </w:pPr>
            <w:r>
              <w:rPr>
                <w:sz w:val="20"/>
                <w:szCs w:val="20"/>
              </w:rPr>
              <w:t>El SISTEMA solicita que se seleccione una tarea</w:t>
            </w:r>
            <w:r>
              <w:t xml:space="preserve"> </w:t>
            </w:r>
            <w:r w:rsidRPr="002C44CE">
              <w:rPr>
                <w:sz w:val="20"/>
                <w:szCs w:val="20"/>
              </w:rPr>
              <w:t>*</w:t>
            </w:r>
            <w:r>
              <w:rPr>
                <w:sz w:val="20"/>
                <w:szCs w:val="20"/>
              </w:rPr>
              <w:t>.</w:t>
            </w:r>
          </w:p>
          <w:p w:rsidR="000F5FF2" w:rsidRDefault="000F5FF2" w:rsidP="00D70E14">
            <w:pPr>
              <w:pStyle w:val="Prrafodelista"/>
              <w:numPr>
                <w:ilvl w:val="0"/>
                <w:numId w:val="15"/>
              </w:numPr>
              <w:rPr>
                <w:sz w:val="20"/>
                <w:szCs w:val="20"/>
              </w:rPr>
            </w:pPr>
            <w:r>
              <w:rPr>
                <w:sz w:val="20"/>
                <w:szCs w:val="20"/>
              </w:rPr>
              <w:lastRenderedPageBreak/>
              <w:t>EL ADMRRHH selecciona una tarea.</w:t>
            </w:r>
          </w:p>
          <w:p w:rsidR="000F5FF2" w:rsidRDefault="000F5FF2" w:rsidP="00D70E14">
            <w:pPr>
              <w:pStyle w:val="Prrafodelista"/>
              <w:numPr>
                <w:ilvl w:val="0"/>
                <w:numId w:val="15"/>
              </w:numPr>
              <w:rPr>
                <w:sz w:val="20"/>
                <w:szCs w:val="20"/>
              </w:rPr>
            </w:pPr>
            <w:r>
              <w:rPr>
                <w:sz w:val="20"/>
                <w:szCs w:val="20"/>
              </w:rPr>
              <w:t>El SISTEMA solicita que se ingrese la fecha de solicitud del permiso de acceso *.</w:t>
            </w:r>
          </w:p>
          <w:p w:rsidR="000F5FF2" w:rsidRDefault="000F5FF2" w:rsidP="00D70E14">
            <w:pPr>
              <w:pStyle w:val="Prrafodelista"/>
              <w:numPr>
                <w:ilvl w:val="0"/>
                <w:numId w:val="15"/>
              </w:numPr>
              <w:rPr>
                <w:sz w:val="20"/>
                <w:szCs w:val="20"/>
              </w:rPr>
            </w:pPr>
            <w:r>
              <w:rPr>
                <w:sz w:val="20"/>
                <w:szCs w:val="20"/>
              </w:rPr>
              <w:t>EL ADMRRHH ingresa la fecha de solicitud.</w:t>
            </w:r>
          </w:p>
          <w:p w:rsidR="000F5FF2" w:rsidRDefault="000F5FF2" w:rsidP="00D70E14">
            <w:pPr>
              <w:pStyle w:val="Prrafodelista"/>
              <w:numPr>
                <w:ilvl w:val="0"/>
                <w:numId w:val="15"/>
              </w:numPr>
              <w:rPr>
                <w:sz w:val="20"/>
                <w:szCs w:val="20"/>
              </w:rPr>
            </w:pPr>
            <w:r>
              <w:rPr>
                <w:sz w:val="20"/>
                <w:szCs w:val="20"/>
              </w:rPr>
              <w:t>El SISTEMA solicita que se ingrese los días vigencias a partir de la fecha de solicitud*.</w:t>
            </w:r>
          </w:p>
          <w:p w:rsidR="000F5FF2" w:rsidRDefault="000F5FF2" w:rsidP="00D70E14">
            <w:pPr>
              <w:pStyle w:val="Prrafodelista"/>
              <w:numPr>
                <w:ilvl w:val="0"/>
                <w:numId w:val="15"/>
              </w:numPr>
              <w:rPr>
                <w:sz w:val="20"/>
                <w:szCs w:val="20"/>
              </w:rPr>
            </w:pPr>
            <w:r>
              <w:rPr>
                <w:sz w:val="20"/>
                <w:szCs w:val="20"/>
              </w:rPr>
              <w:t>EL ADMRRHH los días vigencias a partir de la fecha de solicitud.</w:t>
            </w:r>
          </w:p>
          <w:p w:rsidR="000F5FF2" w:rsidRDefault="000F5FF2" w:rsidP="00D70E14">
            <w:pPr>
              <w:pStyle w:val="Prrafodelista"/>
              <w:numPr>
                <w:ilvl w:val="0"/>
                <w:numId w:val="15"/>
              </w:numPr>
              <w:rPr>
                <w:sz w:val="20"/>
                <w:szCs w:val="20"/>
              </w:rPr>
            </w:pPr>
            <w:r>
              <w:rPr>
                <w:sz w:val="20"/>
                <w:szCs w:val="20"/>
              </w:rPr>
              <w:t>El SISTEMA solicita confirmación del registro de permiso de acceso.</w:t>
            </w:r>
          </w:p>
          <w:p w:rsidR="000F5FF2" w:rsidRDefault="000F5FF2" w:rsidP="00D70E14">
            <w:pPr>
              <w:pStyle w:val="Prrafodelista"/>
              <w:numPr>
                <w:ilvl w:val="0"/>
                <w:numId w:val="15"/>
              </w:numPr>
              <w:rPr>
                <w:sz w:val="20"/>
                <w:szCs w:val="20"/>
              </w:rPr>
            </w:pPr>
            <w:r>
              <w:rPr>
                <w:sz w:val="20"/>
                <w:szCs w:val="20"/>
              </w:rPr>
              <w:t>EL ADMRRHH confirma el registro de permiso de acceso.</w:t>
            </w:r>
          </w:p>
          <w:p w:rsidR="000F5FF2" w:rsidRDefault="000F5FF2" w:rsidP="00D70E14">
            <w:pPr>
              <w:pStyle w:val="Prrafodelista"/>
              <w:numPr>
                <w:ilvl w:val="1"/>
                <w:numId w:val="15"/>
              </w:numPr>
              <w:rPr>
                <w:sz w:val="20"/>
                <w:szCs w:val="20"/>
              </w:rPr>
            </w:pPr>
            <w:r>
              <w:rPr>
                <w:sz w:val="20"/>
                <w:szCs w:val="20"/>
              </w:rPr>
              <w:t>EL ADMRRHH no confirma el registro de permiso de acceso.</w:t>
            </w:r>
          </w:p>
          <w:p w:rsidR="000F5FF2" w:rsidRDefault="000F5FF2" w:rsidP="00D70E14">
            <w:pPr>
              <w:pStyle w:val="Prrafodelista"/>
              <w:numPr>
                <w:ilvl w:val="1"/>
                <w:numId w:val="15"/>
              </w:numPr>
              <w:rPr>
                <w:sz w:val="20"/>
                <w:szCs w:val="20"/>
              </w:rPr>
            </w:pPr>
            <w:r>
              <w:rPr>
                <w:sz w:val="20"/>
                <w:szCs w:val="20"/>
              </w:rPr>
              <w:t>Se cancela el Caso de Uso.</w:t>
            </w:r>
          </w:p>
          <w:p w:rsidR="000F5FF2" w:rsidRDefault="000F5FF2" w:rsidP="00D70E14">
            <w:pPr>
              <w:pStyle w:val="Prrafodelista"/>
              <w:numPr>
                <w:ilvl w:val="0"/>
                <w:numId w:val="15"/>
              </w:numPr>
              <w:rPr>
                <w:sz w:val="20"/>
                <w:szCs w:val="20"/>
              </w:rPr>
            </w:pPr>
            <w:r>
              <w:rPr>
                <w:sz w:val="20"/>
                <w:szCs w:val="20"/>
              </w:rPr>
              <w:t>El Sistema registra el permiso de acceso con los siguientes datos: fecha de solicitud y días de vigencia. Y se lo asigna a la tarea.</w:t>
            </w:r>
          </w:p>
          <w:p w:rsidR="000F5FF2" w:rsidRPr="002C5EC0" w:rsidRDefault="000F5FF2" w:rsidP="00D70E14">
            <w:pPr>
              <w:pStyle w:val="Prrafodelista"/>
              <w:numPr>
                <w:ilvl w:val="0"/>
                <w:numId w:val="15"/>
              </w:numPr>
              <w:rPr>
                <w:sz w:val="20"/>
                <w:szCs w:val="20"/>
              </w:rPr>
            </w:pPr>
            <w:r>
              <w:rPr>
                <w:sz w:val="20"/>
                <w:szCs w:val="20"/>
              </w:rPr>
              <w:t xml:space="preserve">Fin del CU. </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lastRenderedPageBreak/>
              <w:t>Temas Pendientes</w:t>
            </w:r>
          </w:p>
        </w:tc>
      </w:tr>
      <w:tr w:rsidR="000F5FF2" w:rsidRPr="002C5EC0" w:rsidTr="00F73477">
        <w:tc>
          <w:tcPr>
            <w:tcW w:w="9214" w:type="dxa"/>
            <w:gridSpan w:val="3"/>
          </w:tcPr>
          <w:p w:rsidR="000F5FF2" w:rsidRPr="009A4DBA" w:rsidRDefault="000F5FF2" w:rsidP="00F73477">
            <w:pPr>
              <w:rPr>
                <w:sz w:val="20"/>
                <w:szCs w:val="20"/>
              </w:rPr>
            </w:pPr>
            <w:r>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rsidTr="00F73477">
        <w:tc>
          <w:tcPr>
            <w:tcW w:w="9214" w:type="dxa"/>
            <w:gridSpan w:val="3"/>
          </w:tcPr>
          <w:p w:rsidR="000F5FF2" w:rsidRPr="002C5EC0" w:rsidRDefault="000F5FF2" w:rsidP="00D70E14">
            <w:pPr>
              <w:pStyle w:val="Prrafodelista"/>
              <w:numPr>
                <w:ilvl w:val="0"/>
                <w:numId w:val="17"/>
              </w:numPr>
              <w:rPr>
                <w:sz w:val="20"/>
                <w:szCs w:val="20"/>
              </w:rPr>
            </w:pPr>
            <w:r w:rsidRPr="002C5EC0">
              <w:rPr>
                <w:sz w:val="20"/>
                <w:szCs w:val="20"/>
              </w:rPr>
              <w:t>*indica campos o selecciones obligatorias.</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rsidTr="00F73477">
        <w:tc>
          <w:tcPr>
            <w:tcW w:w="9214" w:type="dxa"/>
            <w:gridSpan w:val="3"/>
          </w:tcPr>
          <w:p w:rsidR="000F5FF2" w:rsidRPr="000F5FF2" w:rsidRDefault="000F5FF2" w:rsidP="00F73477">
            <w:pPr>
              <w:rPr>
                <w:rStyle w:val="Textoennegrita"/>
                <w:b w:val="0"/>
                <w:sz w:val="20"/>
                <w:szCs w:val="20"/>
              </w:rPr>
            </w:pPr>
            <w:r w:rsidRPr="000F5FF2">
              <w:rPr>
                <w:rStyle w:val="Textoennegrita"/>
                <w:b w:val="0"/>
                <w:sz w:val="20"/>
                <w:szCs w:val="20"/>
              </w:rPr>
              <w:t>&lt;Imagen del prototipo de interfaz si aplica.&gt;</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rsidR="000F5FF2" w:rsidRPr="002C5EC0" w:rsidRDefault="000F5FF2" w:rsidP="00F73477">
            <w:pPr>
              <w:rPr>
                <w:sz w:val="20"/>
                <w:szCs w:val="20"/>
              </w:rPr>
            </w:pPr>
            <w:r>
              <w:rPr>
                <w:sz w:val="20"/>
                <w:szCs w:val="20"/>
              </w:rPr>
              <w:t>06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rsidR="000F5FF2" w:rsidRPr="002C5EC0" w:rsidRDefault="006773A9" w:rsidP="000F5FF2">
      <w:pPr>
        <w:pStyle w:val="Ttulo3"/>
      </w:pPr>
      <w:bookmarkStart w:id="29" w:name="_Toc326862087"/>
      <w:r>
        <w:t>61</w:t>
      </w:r>
      <w:r w:rsidR="008E245B">
        <w:t xml:space="preserve">. </w:t>
      </w:r>
      <w:r w:rsidR="000F5FF2">
        <w:t>Seleccionar proyecto a gestionar</w:t>
      </w:r>
      <w:bookmarkEnd w:id="29"/>
    </w:p>
    <w:tbl>
      <w:tblPr>
        <w:tblStyle w:val="Tablaconcuadrcula"/>
        <w:tblW w:w="9214" w:type="dxa"/>
        <w:tblInd w:w="-34" w:type="dxa"/>
        <w:tblLayout w:type="fixed"/>
        <w:tblLook w:val="04A0"/>
      </w:tblPr>
      <w:tblGrid>
        <w:gridCol w:w="1843"/>
        <w:gridCol w:w="1134"/>
        <w:gridCol w:w="6237"/>
      </w:tblGrid>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Id</w:t>
            </w:r>
          </w:p>
        </w:tc>
        <w:tc>
          <w:tcPr>
            <w:tcW w:w="7371" w:type="dxa"/>
            <w:gridSpan w:val="2"/>
          </w:tcPr>
          <w:p w:rsidR="000F5FF2" w:rsidRPr="002C5EC0" w:rsidRDefault="000F5FF2" w:rsidP="00F73477">
            <w:pPr>
              <w:rPr>
                <w:sz w:val="20"/>
                <w:szCs w:val="20"/>
              </w:rPr>
            </w:pPr>
            <w:r>
              <w:rPr>
                <w:sz w:val="20"/>
                <w:szCs w:val="20"/>
              </w:rPr>
              <w:t>61</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Nombre</w:t>
            </w:r>
          </w:p>
        </w:tc>
        <w:tc>
          <w:tcPr>
            <w:tcW w:w="7371" w:type="dxa"/>
            <w:gridSpan w:val="2"/>
          </w:tcPr>
          <w:p w:rsidR="000F5FF2" w:rsidRPr="002C5EC0" w:rsidRDefault="000F5FF2" w:rsidP="00F73477">
            <w:pPr>
              <w:rPr>
                <w:sz w:val="20"/>
                <w:szCs w:val="20"/>
              </w:rPr>
            </w:pPr>
            <w:r>
              <w:rPr>
                <w:sz w:val="20"/>
                <w:szCs w:val="20"/>
              </w:rPr>
              <w:t>Seleccionar proyecto a gestionar</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Objetivo</w:t>
            </w:r>
          </w:p>
        </w:tc>
        <w:tc>
          <w:tcPr>
            <w:tcW w:w="7371" w:type="dxa"/>
            <w:gridSpan w:val="2"/>
          </w:tcPr>
          <w:p w:rsidR="000F5FF2" w:rsidRPr="002C5EC0" w:rsidRDefault="000F5FF2" w:rsidP="00F73477">
            <w:pPr>
              <w:rPr>
                <w:sz w:val="20"/>
                <w:szCs w:val="20"/>
              </w:rPr>
            </w:pPr>
            <w:r>
              <w:rPr>
                <w:sz w:val="20"/>
                <w:szCs w:val="20"/>
              </w:rPr>
              <w:t>Seleccionar un proyecto para luego gestionarlo.</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Principal</w:t>
            </w:r>
          </w:p>
        </w:tc>
        <w:tc>
          <w:tcPr>
            <w:tcW w:w="7371" w:type="dxa"/>
            <w:gridSpan w:val="2"/>
          </w:tcPr>
          <w:p w:rsidR="000F5FF2" w:rsidRPr="002C5EC0" w:rsidRDefault="000F5FF2" w:rsidP="00F73477">
            <w:pPr>
              <w:rPr>
                <w:sz w:val="20"/>
                <w:szCs w:val="20"/>
              </w:rPr>
            </w:pPr>
            <w:r w:rsidRPr="002C5EC0">
              <w:rPr>
                <w:sz w:val="20"/>
                <w:szCs w:val="20"/>
              </w:rPr>
              <w:t>Administrador de Proyectos (ADMP)</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Actor Secundario</w:t>
            </w:r>
          </w:p>
        </w:tc>
        <w:tc>
          <w:tcPr>
            <w:tcW w:w="7371" w:type="dxa"/>
            <w:gridSpan w:val="2"/>
          </w:tcPr>
          <w:p w:rsidR="000F5FF2" w:rsidRPr="002C5EC0" w:rsidRDefault="000F5FF2" w:rsidP="00F73477">
            <w:pPr>
              <w:rPr>
                <w:sz w:val="20"/>
                <w:szCs w:val="20"/>
              </w:rPr>
            </w:pPr>
            <w:r w:rsidRPr="002C5EC0">
              <w:rPr>
                <w:sz w:val="20"/>
                <w:szCs w:val="20"/>
              </w:rPr>
              <w:t>No aplica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Pre Condiciones</w:t>
            </w:r>
          </w:p>
        </w:tc>
        <w:tc>
          <w:tcPr>
            <w:tcW w:w="7371" w:type="dxa"/>
            <w:gridSpan w:val="2"/>
          </w:tcPr>
          <w:p w:rsidR="000F5FF2" w:rsidRPr="002C5EC0" w:rsidRDefault="000F5FF2" w:rsidP="00F73477">
            <w:pPr>
              <w:rPr>
                <w:sz w:val="20"/>
                <w:szCs w:val="20"/>
              </w:rPr>
            </w:pPr>
            <w:r w:rsidRPr="002C5EC0">
              <w:rPr>
                <w:sz w:val="20"/>
                <w:szCs w:val="20"/>
              </w:rPr>
              <w:t>El ADMP debe estar logueado en el sistema.</w:t>
            </w:r>
          </w:p>
        </w:tc>
      </w:tr>
      <w:tr w:rsidR="000F5FF2" w:rsidRPr="002C5EC0" w:rsidTr="00F73477">
        <w:tc>
          <w:tcPr>
            <w:tcW w:w="1843" w:type="dxa"/>
          </w:tcPr>
          <w:p w:rsidR="000F5FF2" w:rsidRPr="002C5EC0" w:rsidRDefault="000F5FF2" w:rsidP="00F73477">
            <w:pPr>
              <w:rPr>
                <w:rStyle w:val="Textoennegrita"/>
                <w:sz w:val="20"/>
                <w:szCs w:val="20"/>
              </w:rPr>
            </w:pPr>
            <w:r w:rsidRPr="002C5EC0">
              <w:rPr>
                <w:rStyle w:val="Textoennegrita"/>
                <w:sz w:val="20"/>
                <w:szCs w:val="20"/>
              </w:rPr>
              <w:t>Pos Condiciones</w:t>
            </w:r>
          </w:p>
        </w:tc>
        <w:tc>
          <w:tcPr>
            <w:tcW w:w="7371" w:type="dxa"/>
            <w:gridSpan w:val="2"/>
          </w:tcPr>
          <w:p w:rsidR="000F5FF2" w:rsidRPr="002C5EC0" w:rsidRDefault="000F5FF2" w:rsidP="00F73477">
            <w:pPr>
              <w:rPr>
                <w:sz w:val="20"/>
                <w:szCs w:val="20"/>
              </w:rPr>
            </w:pPr>
            <w:r w:rsidRPr="002C5EC0">
              <w:rPr>
                <w:b/>
                <w:sz w:val="20"/>
                <w:szCs w:val="20"/>
              </w:rPr>
              <w:t>Éxito:</w:t>
            </w:r>
            <w:r>
              <w:rPr>
                <w:b/>
                <w:sz w:val="20"/>
                <w:szCs w:val="20"/>
              </w:rPr>
              <w:br/>
            </w:r>
            <w:r w:rsidRPr="002C5EC0">
              <w:rPr>
                <w:sz w:val="20"/>
                <w:szCs w:val="20"/>
              </w:rPr>
              <w:t xml:space="preserve">Se </w:t>
            </w:r>
            <w:r>
              <w:rPr>
                <w:sz w:val="20"/>
                <w:szCs w:val="20"/>
              </w:rPr>
              <w:t>selecciono proyecto.</w:t>
            </w:r>
          </w:p>
          <w:p w:rsidR="000F5FF2" w:rsidRPr="002C5EC0" w:rsidRDefault="000F5FF2" w:rsidP="00F73477">
            <w:pPr>
              <w:rPr>
                <w:sz w:val="20"/>
                <w:szCs w:val="20"/>
              </w:rPr>
            </w:pPr>
            <w:r w:rsidRPr="002C5EC0">
              <w:rPr>
                <w:b/>
                <w:sz w:val="20"/>
                <w:szCs w:val="20"/>
              </w:rPr>
              <w:t>Fracaso:</w:t>
            </w:r>
            <w:r w:rsidRPr="002C5EC0">
              <w:rPr>
                <w:sz w:val="20"/>
                <w:szCs w:val="20"/>
              </w:rPr>
              <w:br/>
            </w:r>
            <w:r>
              <w:rPr>
                <w:sz w:val="20"/>
                <w:szCs w:val="20"/>
              </w:rPr>
              <w:t>No se confirma la selección del proyecto.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Flujo</w:t>
            </w:r>
          </w:p>
        </w:tc>
      </w:tr>
      <w:tr w:rsidR="000F5FF2" w:rsidRPr="002C5EC0" w:rsidTr="00F73477">
        <w:tc>
          <w:tcPr>
            <w:tcW w:w="9214" w:type="dxa"/>
            <w:gridSpan w:val="3"/>
          </w:tcPr>
          <w:p w:rsidR="000F5FF2" w:rsidRDefault="000F5FF2" w:rsidP="00D70E14">
            <w:pPr>
              <w:pStyle w:val="Prrafodelista"/>
              <w:numPr>
                <w:ilvl w:val="0"/>
                <w:numId w:val="2"/>
              </w:numPr>
              <w:rPr>
                <w:sz w:val="20"/>
                <w:szCs w:val="20"/>
              </w:rPr>
            </w:pPr>
            <w:r w:rsidRPr="002C5EC0">
              <w:rPr>
                <w:sz w:val="20"/>
                <w:szCs w:val="20"/>
              </w:rPr>
              <w:t>El CU comienza cuando</w:t>
            </w:r>
            <w:r>
              <w:rPr>
                <w:sz w:val="20"/>
                <w:szCs w:val="20"/>
              </w:rPr>
              <w:t xml:space="preserve"> el ADMP selecciona la opción</w:t>
            </w:r>
            <w:r w:rsidRPr="002C5EC0">
              <w:rPr>
                <w:sz w:val="20"/>
                <w:szCs w:val="20"/>
              </w:rPr>
              <w:t xml:space="preserve"> </w:t>
            </w:r>
            <w:r>
              <w:rPr>
                <w:sz w:val="20"/>
                <w:szCs w:val="20"/>
              </w:rPr>
              <w:t>seleccionar proyecto a gestionar</w:t>
            </w:r>
            <w:r w:rsidRPr="002C5EC0">
              <w:rPr>
                <w:sz w:val="20"/>
                <w:szCs w:val="20"/>
              </w:rPr>
              <w:t>.</w:t>
            </w:r>
          </w:p>
          <w:p w:rsidR="000F5FF2" w:rsidRPr="002C5EC0" w:rsidRDefault="000F5FF2" w:rsidP="00D70E14">
            <w:pPr>
              <w:pStyle w:val="Prrafodelista"/>
              <w:numPr>
                <w:ilvl w:val="0"/>
                <w:numId w:val="2"/>
              </w:numPr>
              <w:rPr>
                <w:sz w:val="20"/>
                <w:szCs w:val="20"/>
              </w:rPr>
            </w:pPr>
            <w:r>
              <w:rPr>
                <w:sz w:val="20"/>
                <w:szCs w:val="20"/>
              </w:rPr>
              <w:t>El SISTEMA busca los proyectos y por cada uno muestra su identificador y objetivo.</w:t>
            </w:r>
          </w:p>
          <w:p w:rsidR="000F5FF2" w:rsidRDefault="000F5FF2" w:rsidP="00D70E14">
            <w:pPr>
              <w:pStyle w:val="Prrafodelista"/>
              <w:numPr>
                <w:ilvl w:val="0"/>
                <w:numId w:val="2"/>
              </w:numPr>
              <w:rPr>
                <w:sz w:val="20"/>
                <w:szCs w:val="20"/>
              </w:rPr>
            </w:pPr>
            <w:r w:rsidRPr="002C5EC0">
              <w:rPr>
                <w:sz w:val="20"/>
                <w:szCs w:val="20"/>
              </w:rPr>
              <w:t xml:space="preserve">El </w:t>
            </w:r>
            <w:r w:rsidRPr="007D6D7A">
              <w:rPr>
                <w:sz w:val="20"/>
                <w:szCs w:val="20"/>
              </w:rPr>
              <w:t xml:space="preserve">SISTEMA solicita que se seleccione </w:t>
            </w:r>
            <w:r>
              <w:rPr>
                <w:sz w:val="20"/>
                <w:szCs w:val="20"/>
              </w:rPr>
              <w:t>un proyecto</w:t>
            </w:r>
            <w:r w:rsidRPr="007D6D7A">
              <w:rPr>
                <w:sz w:val="20"/>
                <w:szCs w:val="20"/>
              </w:rPr>
              <w:t>*.</w:t>
            </w:r>
          </w:p>
          <w:p w:rsidR="000F5FF2" w:rsidRDefault="000F5FF2" w:rsidP="00D70E14">
            <w:pPr>
              <w:pStyle w:val="Prrafodelista"/>
              <w:numPr>
                <w:ilvl w:val="0"/>
                <w:numId w:val="2"/>
              </w:numPr>
              <w:rPr>
                <w:sz w:val="20"/>
                <w:szCs w:val="20"/>
              </w:rPr>
            </w:pPr>
            <w:r>
              <w:rPr>
                <w:sz w:val="20"/>
                <w:szCs w:val="20"/>
              </w:rPr>
              <w:t>El ADMP selecciona un proyecto.</w:t>
            </w:r>
          </w:p>
          <w:p w:rsidR="000F5FF2" w:rsidRDefault="000F5FF2" w:rsidP="00D70E14">
            <w:pPr>
              <w:pStyle w:val="Prrafodelista"/>
              <w:numPr>
                <w:ilvl w:val="0"/>
                <w:numId w:val="2"/>
              </w:numPr>
              <w:rPr>
                <w:sz w:val="20"/>
                <w:szCs w:val="20"/>
              </w:rPr>
            </w:pPr>
            <w:r>
              <w:rPr>
                <w:sz w:val="20"/>
                <w:szCs w:val="20"/>
              </w:rPr>
              <w:t>El SISTEMA solicita que se confirme la selección del proyecto.</w:t>
            </w:r>
          </w:p>
          <w:p w:rsidR="000F5FF2" w:rsidRDefault="000F5FF2" w:rsidP="00D70E14">
            <w:pPr>
              <w:pStyle w:val="Prrafodelista"/>
              <w:numPr>
                <w:ilvl w:val="0"/>
                <w:numId w:val="2"/>
              </w:numPr>
              <w:rPr>
                <w:sz w:val="20"/>
                <w:szCs w:val="20"/>
              </w:rPr>
            </w:pPr>
            <w:r>
              <w:rPr>
                <w:sz w:val="20"/>
                <w:szCs w:val="20"/>
              </w:rPr>
              <w:t>El ADMP confirma la selección del proyecto.</w:t>
            </w:r>
            <w:r>
              <w:rPr>
                <w:sz w:val="20"/>
                <w:szCs w:val="20"/>
              </w:rPr>
              <w:br/>
              <w:t xml:space="preserve">        a.     El ADMP no confirma la selección.</w:t>
            </w:r>
            <w:r>
              <w:rPr>
                <w:sz w:val="20"/>
                <w:szCs w:val="20"/>
              </w:rPr>
              <w:br/>
              <w:t xml:space="preserve">        b.     Se cancela el caso de uso.</w:t>
            </w:r>
          </w:p>
          <w:p w:rsidR="000F5FF2" w:rsidRDefault="000F5FF2" w:rsidP="00D70E14">
            <w:pPr>
              <w:pStyle w:val="Prrafodelista"/>
              <w:numPr>
                <w:ilvl w:val="0"/>
                <w:numId w:val="2"/>
              </w:numPr>
              <w:rPr>
                <w:sz w:val="20"/>
                <w:szCs w:val="20"/>
              </w:rPr>
            </w:pPr>
            <w:r>
              <w:rPr>
                <w:sz w:val="20"/>
                <w:szCs w:val="20"/>
              </w:rPr>
              <w:t>EL SISTEMA recuerda el proyecto seleccionado para continuar la gestión del mismo.</w:t>
            </w:r>
          </w:p>
          <w:p w:rsidR="000F5FF2" w:rsidRPr="002C5EC0" w:rsidRDefault="000F5FF2" w:rsidP="00D70E14">
            <w:pPr>
              <w:pStyle w:val="Prrafodelista"/>
              <w:numPr>
                <w:ilvl w:val="0"/>
                <w:numId w:val="2"/>
              </w:numPr>
              <w:rPr>
                <w:sz w:val="20"/>
                <w:szCs w:val="20"/>
              </w:rPr>
            </w:pPr>
            <w:r w:rsidRPr="002C5EC0">
              <w:rPr>
                <w:sz w:val="20"/>
                <w:szCs w:val="20"/>
              </w:rPr>
              <w:t>Fin del CU.</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Temas Pendientes</w:t>
            </w:r>
          </w:p>
        </w:tc>
      </w:tr>
      <w:tr w:rsidR="000F5FF2" w:rsidRPr="002C5EC0" w:rsidTr="00F73477">
        <w:tc>
          <w:tcPr>
            <w:tcW w:w="9214" w:type="dxa"/>
            <w:gridSpan w:val="3"/>
          </w:tcPr>
          <w:p w:rsidR="000F5FF2" w:rsidRPr="004B17DD" w:rsidRDefault="000F5FF2" w:rsidP="00F73477">
            <w:pPr>
              <w:rPr>
                <w:bCs/>
              </w:rPr>
            </w:pPr>
            <w:r>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Comentarios</w:t>
            </w:r>
          </w:p>
        </w:tc>
      </w:tr>
      <w:tr w:rsidR="000F5FF2" w:rsidRPr="002C5EC0" w:rsidTr="00F73477">
        <w:tc>
          <w:tcPr>
            <w:tcW w:w="9214" w:type="dxa"/>
            <w:gridSpan w:val="3"/>
          </w:tcPr>
          <w:p w:rsidR="000F5FF2" w:rsidRPr="002C5EC0" w:rsidRDefault="000F5FF2" w:rsidP="00D70E14">
            <w:pPr>
              <w:pStyle w:val="Prrafodelista"/>
              <w:numPr>
                <w:ilvl w:val="0"/>
                <w:numId w:val="21"/>
              </w:numPr>
              <w:rPr>
                <w:sz w:val="20"/>
                <w:szCs w:val="20"/>
              </w:rPr>
            </w:pPr>
            <w:r w:rsidRPr="002C5EC0">
              <w:rPr>
                <w:sz w:val="20"/>
                <w:szCs w:val="20"/>
              </w:rPr>
              <w:t>*indica campos o selecciones obligatorias.</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donde se Incluye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Casos de Uso que Extiende</w:t>
            </w:r>
          </w:p>
        </w:tc>
        <w:tc>
          <w:tcPr>
            <w:tcW w:w="6237" w:type="dxa"/>
          </w:tcPr>
          <w:p w:rsidR="000F5FF2" w:rsidRPr="002C5EC0" w:rsidRDefault="000F5FF2" w:rsidP="00F73477">
            <w:pPr>
              <w:rPr>
                <w:sz w:val="20"/>
                <w:szCs w:val="20"/>
              </w:rPr>
            </w:pPr>
            <w:r w:rsidRPr="002C5EC0">
              <w:rPr>
                <w:sz w:val="20"/>
                <w:szCs w:val="20"/>
              </w:rPr>
              <w:t>Ninguno.</w:t>
            </w:r>
          </w:p>
        </w:tc>
      </w:tr>
      <w:tr w:rsidR="000F5FF2" w:rsidRPr="002C5EC0" w:rsidTr="00F73477">
        <w:tc>
          <w:tcPr>
            <w:tcW w:w="9214" w:type="dxa"/>
            <w:gridSpan w:val="3"/>
          </w:tcPr>
          <w:p w:rsidR="000F5FF2" w:rsidRPr="002C5EC0" w:rsidRDefault="000F5FF2" w:rsidP="00F73477">
            <w:pPr>
              <w:rPr>
                <w:rStyle w:val="Textoennegrita"/>
                <w:sz w:val="20"/>
                <w:szCs w:val="20"/>
              </w:rPr>
            </w:pPr>
            <w:r w:rsidRPr="002C5EC0">
              <w:rPr>
                <w:rStyle w:val="Textoennegrita"/>
                <w:sz w:val="20"/>
                <w:szCs w:val="20"/>
              </w:rPr>
              <w:t>Prototipo de Interfaz</w:t>
            </w:r>
          </w:p>
        </w:tc>
      </w:tr>
      <w:tr w:rsidR="000F5FF2" w:rsidRPr="002C5EC0" w:rsidTr="00F73477">
        <w:tc>
          <w:tcPr>
            <w:tcW w:w="9214" w:type="dxa"/>
            <w:gridSpan w:val="3"/>
          </w:tcPr>
          <w:p w:rsidR="000F5FF2" w:rsidRPr="000F5FF2" w:rsidRDefault="000F5FF2" w:rsidP="00F73477">
            <w:pPr>
              <w:rPr>
                <w:rStyle w:val="Textoennegrita"/>
                <w:b w:val="0"/>
                <w:sz w:val="20"/>
                <w:szCs w:val="20"/>
              </w:rPr>
            </w:pPr>
            <w:r w:rsidRPr="000F5FF2">
              <w:rPr>
                <w:rStyle w:val="Textoennegrita"/>
                <w:b w:val="0"/>
                <w:sz w:val="20"/>
                <w:szCs w:val="20"/>
              </w:rPr>
              <w:lastRenderedPageBreak/>
              <w:t>&lt;Imagen del prototipo de interfaz si aplica.&gt;</w:t>
            </w:r>
          </w:p>
        </w:tc>
      </w:tr>
      <w:tr w:rsidR="000F5FF2" w:rsidRPr="002C5EC0" w:rsidTr="00F73477">
        <w:tc>
          <w:tcPr>
            <w:tcW w:w="2977" w:type="dxa"/>
            <w:gridSpan w:val="2"/>
          </w:tcPr>
          <w:p w:rsidR="000F5FF2" w:rsidRPr="002C5EC0" w:rsidRDefault="000F5FF2" w:rsidP="00F73477">
            <w:pPr>
              <w:rPr>
                <w:rStyle w:val="Textoennegrita"/>
                <w:sz w:val="20"/>
                <w:szCs w:val="20"/>
              </w:rPr>
            </w:pPr>
            <w:r w:rsidRPr="002C5EC0">
              <w:rPr>
                <w:rStyle w:val="Textoennegrita"/>
                <w:sz w:val="20"/>
                <w:szCs w:val="20"/>
              </w:rPr>
              <w:t>Historia Versiones</w:t>
            </w:r>
          </w:p>
        </w:tc>
        <w:tc>
          <w:tcPr>
            <w:tcW w:w="6237" w:type="dxa"/>
          </w:tcPr>
          <w:p w:rsidR="000F5FF2" w:rsidRPr="002C5EC0" w:rsidRDefault="000F5FF2" w:rsidP="00F73477">
            <w:pPr>
              <w:rPr>
                <w:sz w:val="20"/>
                <w:szCs w:val="20"/>
              </w:rPr>
            </w:pPr>
            <w:r w:rsidRPr="002C5EC0">
              <w:rPr>
                <w:sz w:val="20"/>
                <w:szCs w:val="20"/>
              </w:rPr>
              <w:t>0</w:t>
            </w:r>
            <w:r>
              <w:rPr>
                <w:sz w:val="20"/>
                <w:szCs w:val="20"/>
              </w:rPr>
              <w:t>6</w:t>
            </w:r>
            <w:r w:rsidRPr="002C5EC0">
              <w:rPr>
                <w:sz w:val="20"/>
                <w:szCs w:val="20"/>
              </w:rPr>
              <w:t xml:space="preserve">-06-2012 -  0.1 </w:t>
            </w:r>
            <w:r>
              <w:rPr>
                <w:sz w:val="20"/>
                <w:szCs w:val="20"/>
              </w:rPr>
              <w:t>–</w:t>
            </w:r>
            <w:r w:rsidRPr="002C5EC0">
              <w:rPr>
                <w:sz w:val="20"/>
                <w:szCs w:val="20"/>
              </w:rPr>
              <w:t xml:space="preserve"> </w:t>
            </w:r>
            <w:r>
              <w:rPr>
                <w:sz w:val="20"/>
                <w:szCs w:val="20"/>
              </w:rPr>
              <w:t xml:space="preserve">Carlos </w:t>
            </w:r>
            <w:proofErr w:type="spellStart"/>
            <w:r>
              <w:rPr>
                <w:sz w:val="20"/>
                <w:szCs w:val="20"/>
              </w:rPr>
              <w:t>Trepat</w:t>
            </w:r>
            <w:proofErr w:type="spellEnd"/>
          </w:p>
        </w:tc>
      </w:tr>
    </w:tbl>
    <w:p w:rsidR="001172F8" w:rsidRPr="006773A9" w:rsidRDefault="001172F8" w:rsidP="001172F8">
      <w:pPr>
        <w:pStyle w:val="Ttulo3"/>
      </w:pPr>
      <w:bookmarkStart w:id="30" w:name="_Toc326862088"/>
      <w:r w:rsidRPr="006773A9">
        <w:t>6</w:t>
      </w:r>
      <w:r w:rsidR="006773A9" w:rsidRPr="006773A9">
        <w:t>2</w:t>
      </w:r>
      <w:r w:rsidRPr="006773A9">
        <w:t>. Generar reporte de documentación de empleados por filtros Configurar Proyecto</w:t>
      </w:r>
      <w:bookmarkEnd w:id="30"/>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62</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27372A" w:rsidRDefault="001172F8" w:rsidP="00F73477">
            <w:pPr>
              <w:rPr>
                <w:sz w:val="20"/>
                <w:szCs w:val="20"/>
              </w:rPr>
            </w:pPr>
            <w:r w:rsidRPr="00DE0DBA">
              <w:rPr>
                <w:sz w:val="20"/>
                <w:szCs w:val="20"/>
              </w:rPr>
              <w:t>Generar reporte de documentación de empleados por filtros</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27372A" w:rsidRDefault="001172F8" w:rsidP="00F73477">
            <w:pPr>
              <w:rPr>
                <w:sz w:val="20"/>
                <w:szCs w:val="20"/>
              </w:rPr>
            </w:pPr>
            <w:r w:rsidRPr="00DE0DBA">
              <w:rPr>
                <w:sz w:val="20"/>
                <w:szCs w:val="20"/>
              </w:rPr>
              <w:t>Obtener información respecto de la documentación de los empleados de campo registrados en la empresa generando el reporte de la misma.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27372A" w:rsidRDefault="001172F8" w:rsidP="00F73477">
            <w:pPr>
              <w:rPr>
                <w:sz w:val="20"/>
                <w:szCs w:val="20"/>
              </w:rPr>
            </w:pPr>
            <w:r w:rsidRPr="00DE0DBA">
              <w:rPr>
                <w:sz w:val="20"/>
                <w:szCs w:val="20"/>
              </w:rPr>
              <w:t>Administrador de RRHH</w:t>
            </w:r>
            <w:r>
              <w:rPr>
                <w:sz w:val="20"/>
                <w:szCs w:val="20"/>
              </w:rPr>
              <w:t xml:space="preserve"> (ARRHH).</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Pr>
                <w:sz w:val="20"/>
                <w:szCs w:val="20"/>
              </w:rPr>
              <w:t>El ARRHH debe estar logueado en el sistema.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D44D8C" w:rsidRDefault="001172F8" w:rsidP="00F73477">
            <w:pPr>
              <w:rPr>
                <w:b/>
                <w:sz w:val="20"/>
                <w:szCs w:val="20"/>
              </w:rPr>
            </w:pPr>
            <w:r w:rsidRPr="00D44D8C">
              <w:rPr>
                <w:bCs/>
                <w:sz w:val="20"/>
                <w:szCs w:val="20"/>
              </w:rPr>
              <w:t>Reporte de documentación  generada según criterios.</w:t>
            </w:r>
          </w:p>
          <w:p w:rsidR="001172F8" w:rsidRDefault="001172F8" w:rsidP="00F73477">
            <w:pPr>
              <w:rPr>
                <w:bCs/>
                <w:sz w:val="20"/>
                <w:szCs w:val="20"/>
              </w:rPr>
            </w:pPr>
            <w:r w:rsidRPr="00D44D8C">
              <w:rPr>
                <w:bCs/>
                <w:sz w:val="20"/>
                <w:szCs w:val="20"/>
              </w:rPr>
              <w:t>Reporte de documentación  generada según criterios y guardado</w:t>
            </w:r>
            <w:r>
              <w:rPr>
                <w:bCs/>
                <w:sz w:val="20"/>
                <w:szCs w:val="20"/>
              </w:rPr>
              <w:t xml:space="preserve"> </w:t>
            </w:r>
            <w:r w:rsidRPr="00ED065E">
              <w:rPr>
                <w:bCs/>
                <w:sz w:val="20"/>
                <w:szCs w:val="20"/>
              </w:rPr>
              <w:t>en un formato determinado en una ubicación especificada.</w:t>
            </w:r>
          </w:p>
          <w:p w:rsidR="001172F8" w:rsidRPr="00D44D8C" w:rsidRDefault="001172F8" w:rsidP="00F73477">
            <w:pPr>
              <w:rPr>
                <w:bCs/>
                <w:sz w:val="20"/>
                <w:szCs w:val="20"/>
              </w:rPr>
            </w:pPr>
            <w:r w:rsidRPr="00D44D8C">
              <w:rPr>
                <w:bCs/>
                <w:sz w:val="20"/>
                <w:szCs w:val="20"/>
              </w:rPr>
              <w:t>Reporte de documentación  generada según criterios  e impreso.</w:t>
            </w:r>
          </w:p>
          <w:p w:rsidR="001172F8" w:rsidRDefault="001172F8" w:rsidP="00F73477">
            <w:pPr>
              <w:rPr>
                <w:sz w:val="20"/>
                <w:szCs w:val="20"/>
              </w:rPr>
            </w:pPr>
            <w:r w:rsidRPr="000760D8">
              <w:rPr>
                <w:b/>
                <w:sz w:val="20"/>
                <w:szCs w:val="20"/>
              </w:rPr>
              <w:t>Fracaso:</w:t>
            </w:r>
          </w:p>
          <w:p w:rsidR="001172F8" w:rsidRPr="00D44D8C" w:rsidRDefault="001172F8" w:rsidP="00F73477">
            <w:pPr>
              <w:rPr>
                <w:sz w:val="20"/>
                <w:szCs w:val="20"/>
              </w:rPr>
            </w:pPr>
            <w:r w:rsidRPr="00D44D8C">
              <w:rPr>
                <w:sz w:val="20"/>
                <w:szCs w:val="20"/>
              </w:rPr>
              <w:t>El SP no confirma la operación.</w:t>
            </w:r>
          </w:p>
          <w:p w:rsidR="001172F8" w:rsidRPr="0027372A" w:rsidRDefault="001172F8" w:rsidP="00F73477">
            <w:pPr>
              <w:rPr>
                <w:sz w:val="20"/>
                <w:szCs w:val="20"/>
              </w:rPr>
            </w:pPr>
            <w:r w:rsidRPr="00D44D8C">
              <w:rPr>
                <w:sz w:val="20"/>
                <w:szCs w:val="20"/>
              </w:rPr>
              <w:t xml:space="preserve">El SP no desea ingresar nuevos valores para los criterios </w:t>
            </w:r>
            <w:r w:rsidRPr="0023178B">
              <w:rPr>
                <w:sz w:val="20"/>
                <w:szCs w:val="20"/>
              </w:rPr>
              <w:t>de búsqueda.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D44D8C" w:rsidRDefault="001172F8" w:rsidP="00D70E14">
            <w:pPr>
              <w:pStyle w:val="Prrafodelista"/>
              <w:numPr>
                <w:ilvl w:val="0"/>
                <w:numId w:val="23"/>
              </w:numPr>
              <w:rPr>
                <w:sz w:val="20"/>
                <w:szCs w:val="20"/>
              </w:rPr>
            </w:pPr>
            <w:r w:rsidRPr="007805EF">
              <w:rPr>
                <w:sz w:val="20"/>
                <w:szCs w:val="20"/>
              </w:rPr>
              <w:t xml:space="preserve">El caso de uso comienza cuando el </w:t>
            </w:r>
            <w:r>
              <w:rPr>
                <w:sz w:val="20"/>
                <w:szCs w:val="20"/>
              </w:rPr>
              <w:t>Administrador de RRHH (ARRHH</w:t>
            </w:r>
            <w:r w:rsidRPr="007805EF">
              <w:rPr>
                <w:sz w:val="20"/>
                <w:szCs w:val="20"/>
              </w:rPr>
              <w:t xml:space="preserve">) selecciona la </w:t>
            </w:r>
            <w:r>
              <w:rPr>
                <w:sz w:val="20"/>
                <w:szCs w:val="20"/>
              </w:rPr>
              <w:t xml:space="preserve">opción </w:t>
            </w:r>
            <w:r w:rsidRPr="00D44D8C">
              <w:rPr>
                <w:sz w:val="20"/>
                <w:szCs w:val="20"/>
              </w:rPr>
              <w:t>Generar reporte de documentación de empleados</w:t>
            </w:r>
            <w:r>
              <w:rPr>
                <w:sz w:val="20"/>
                <w:szCs w:val="20"/>
              </w:rPr>
              <w:t>.</w:t>
            </w:r>
          </w:p>
          <w:p w:rsidR="001172F8" w:rsidRPr="001F79AC" w:rsidRDefault="001172F8" w:rsidP="00D70E14">
            <w:pPr>
              <w:pStyle w:val="Prrafodelista"/>
              <w:numPr>
                <w:ilvl w:val="0"/>
                <w:numId w:val="23"/>
              </w:numPr>
              <w:rPr>
                <w:sz w:val="20"/>
                <w:szCs w:val="20"/>
              </w:rPr>
            </w:pPr>
            <w:r w:rsidRPr="00DD7319">
              <w:rPr>
                <w:sz w:val="20"/>
                <w:szCs w:val="20"/>
              </w:rPr>
              <w:t>El sistema solicita se ingrese y/o seleccione los para metros para la consulta: (f</w:t>
            </w:r>
            <w:r w:rsidRPr="00DE0DBA">
              <w:rPr>
                <w:sz w:val="20"/>
                <w:szCs w:val="20"/>
              </w:rPr>
              <w:t xml:space="preserve"> fecha desde, fecha hasta, cuadrilla, empleado, nombre del documento</w:t>
            </w:r>
            <w:r w:rsidRPr="00DD7319">
              <w:rPr>
                <w:sz w:val="20"/>
                <w:szCs w:val="20"/>
              </w:rPr>
              <w:t>).</w:t>
            </w:r>
          </w:p>
          <w:p w:rsidR="001172F8" w:rsidRPr="00C17D1B" w:rsidRDefault="001172F8" w:rsidP="00D70E14">
            <w:pPr>
              <w:pStyle w:val="Prrafodelista"/>
              <w:numPr>
                <w:ilvl w:val="0"/>
                <w:numId w:val="24"/>
              </w:numPr>
              <w:rPr>
                <w:sz w:val="20"/>
                <w:szCs w:val="20"/>
              </w:rPr>
            </w:pPr>
            <w:r>
              <w:rPr>
                <w:sz w:val="20"/>
                <w:szCs w:val="20"/>
              </w:rPr>
              <w:t xml:space="preserve">El ARRHH </w:t>
            </w:r>
            <w:r w:rsidRPr="001F79AC">
              <w:rPr>
                <w:sz w:val="20"/>
                <w:szCs w:val="20"/>
              </w:rPr>
              <w:t xml:space="preserve"> ingresa el periodo para el cual se quiere emitir el listado: (fecha desde y fecha hasta) y este es </w:t>
            </w:r>
            <w:proofErr w:type="spellStart"/>
            <w:r w:rsidRPr="001F79AC">
              <w:rPr>
                <w:sz w:val="20"/>
                <w:szCs w:val="20"/>
              </w:rPr>
              <w:t>valido</w:t>
            </w:r>
            <w:proofErr w:type="spellEnd"/>
            <w:r w:rsidRPr="001F79AC">
              <w:rPr>
                <w:sz w:val="20"/>
                <w:szCs w:val="20"/>
              </w:rPr>
              <w:t>.</w:t>
            </w:r>
          </w:p>
          <w:p w:rsidR="001172F8" w:rsidRPr="002C544E" w:rsidRDefault="001172F8" w:rsidP="00D70E14">
            <w:pPr>
              <w:pStyle w:val="Prrafodelista"/>
              <w:numPr>
                <w:ilvl w:val="1"/>
                <w:numId w:val="24"/>
              </w:numPr>
              <w:rPr>
                <w:sz w:val="20"/>
                <w:szCs w:val="20"/>
              </w:rPr>
            </w:pPr>
            <w:r>
              <w:rPr>
                <w:sz w:val="20"/>
                <w:szCs w:val="20"/>
              </w:rPr>
              <w:t xml:space="preserve">El ARRHH </w:t>
            </w:r>
            <w:r w:rsidRPr="001F79AC">
              <w:rPr>
                <w:sz w:val="20"/>
                <w:szCs w:val="20"/>
              </w:rPr>
              <w:t xml:space="preserve"> ingresa el periodo para el cual se quiere emitir el listado: (fecha desde y fecha hasta) y este no es </w:t>
            </w:r>
            <w:proofErr w:type="spellStart"/>
            <w:r w:rsidRPr="001F79AC">
              <w:rPr>
                <w:sz w:val="20"/>
                <w:szCs w:val="20"/>
              </w:rPr>
              <w:t>valido</w:t>
            </w:r>
            <w:proofErr w:type="spellEnd"/>
            <w:r w:rsidRPr="001F79AC">
              <w:rPr>
                <w:sz w:val="20"/>
                <w:szCs w:val="20"/>
              </w:rPr>
              <w:t>.</w:t>
            </w:r>
          </w:p>
          <w:p w:rsidR="001172F8" w:rsidRPr="00113BB0" w:rsidRDefault="001172F8" w:rsidP="00D70E14">
            <w:pPr>
              <w:pStyle w:val="Prrafodelista"/>
              <w:numPr>
                <w:ilvl w:val="1"/>
                <w:numId w:val="24"/>
              </w:numPr>
              <w:rPr>
                <w:sz w:val="20"/>
                <w:szCs w:val="20"/>
              </w:rPr>
            </w:pPr>
            <w:r w:rsidRPr="002C544E">
              <w:rPr>
                <w:sz w:val="20"/>
                <w:szCs w:val="20"/>
              </w:rPr>
              <w:t>El sistema informa la situación y solicita se reingrese el periodo.</w:t>
            </w:r>
          </w:p>
          <w:p w:rsidR="001172F8" w:rsidRPr="002C544E" w:rsidRDefault="001172F8" w:rsidP="00D70E14">
            <w:pPr>
              <w:pStyle w:val="Prrafodelista"/>
              <w:numPr>
                <w:ilvl w:val="1"/>
                <w:numId w:val="24"/>
              </w:numPr>
              <w:rPr>
                <w:sz w:val="20"/>
                <w:szCs w:val="20"/>
              </w:rPr>
            </w:pPr>
            <w:r>
              <w:rPr>
                <w:sz w:val="20"/>
                <w:szCs w:val="20"/>
              </w:rPr>
              <w:t xml:space="preserve">El ARRHH </w:t>
            </w:r>
            <w:r w:rsidRPr="002C544E">
              <w:rPr>
                <w:sz w:val="20"/>
                <w:szCs w:val="20"/>
              </w:rPr>
              <w:t xml:space="preserve"> ingresa el periodo y este es </w:t>
            </w:r>
            <w:proofErr w:type="spellStart"/>
            <w:r w:rsidRPr="002C544E">
              <w:rPr>
                <w:sz w:val="20"/>
                <w:szCs w:val="20"/>
              </w:rPr>
              <w:t>valido</w:t>
            </w:r>
            <w:proofErr w:type="spellEnd"/>
            <w:r w:rsidRPr="002C544E">
              <w:rPr>
                <w:sz w:val="20"/>
                <w:szCs w:val="20"/>
              </w:rPr>
              <w:t>.</w:t>
            </w:r>
          </w:p>
          <w:p w:rsidR="001172F8" w:rsidRDefault="001172F8" w:rsidP="00D70E14">
            <w:pPr>
              <w:pStyle w:val="Prrafodelista"/>
              <w:numPr>
                <w:ilvl w:val="0"/>
                <w:numId w:val="59"/>
              </w:numPr>
              <w:rPr>
                <w:sz w:val="20"/>
                <w:szCs w:val="20"/>
              </w:rPr>
            </w:pPr>
            <w:r>
              <w:rPr>
                <w:sz w:val="20"/>
                <w:szCs w:val="20"/>
              </w:rPr>
              <w:t xml:space="preserve">El ARRHH </w:t>
            </w:r>
            <w:r w:rsidRPr="005146FB">
              <w:rPr>
                <w:sz w:val="20"/>
                <w:szCs w:val="20"/>
              </w:rPr>
              <w:t xml:space="preserve"> no ingresa un periodo para el cual emitir el listado.</w:t>
            </w:r>
          </w:p>
          <w:p w:rsidR="001172F8" w:rsidRDefault="001172F8" w:rsidP="00D70E14">
            <w:pPr>
              <w:pStyle w:val="Prrafodelista"/>
              <w:numPr>
                <w:ilvl w:val="0"/>
                <w:numId w:val="59"/>
              </w:numPr>
              <w:rPr>
                <w:sz w:val="20"/>
                <w:szCs w:val="20"/>
              </w:rPr>
            </w:pPr>
            <w:r w:rsidRPr="004B23E0">
              <w:rPr>
                <w:sz w:val="20"/>
                <w:szCs w:val="20"/>
              </w:rPr>
              <w:t>El sistema asume listar la totalidad de los documentos.</w:t>
            </w:r>
          </w:p>
          <w:p w:rsidR="001172F8" w:rsidRPr="00F61DDE" w:rsidRDefault="001172F8" w:rsidP="00D70E14">
            <w:pPr>
              <w:pStyle w:val="Prrafodelista"/>
              <w:numPr>
                <w:ilvl w:val="0"/>
                <w:numId w:val="59"/>
              </w:numPr>
              <w:rPr>
                <w:sz w:val="20"/>
                <w:szCs w:val="20"/>
              </w:rPr>
            </w:pPr>
            <w:r w:rsidRPr="006357AF">
              <w:rPr>
                <w:sz w:val="20"/>
                <w:szCs w:val="20"/>
              </w:rPr>
              <w:t>El ARRHH   ingresa el proyecto para el que se desea listar los documentos.</w:t>
            </w:r>
          </w:p>
          <w:p w:rsidR="001172F8" w:rsidRPr="00EF49ED" w:rsidRDefault="001172F8" w:rsidP="00D70E14">
            <w:pPr>
              <w:pStyle w:val="Prrafodelista"/>
              <w:numPr>
                <w:ilvl w:val="0"/>
                <w:numId w:val="24"/>
              </w:numPr>
              <w:rPr>
                <w:sz w:val="20"/>
                <w:szCs w:val="20"/>
              </w:rPr>
            </w:pPr>
            <w:r w:rsidRPr="00EF49ED">
              <w:rPr>
                <w:sz w:val="20"/>
                <w:szCs w:val="20"/>
              </w:rPr>
              <w:t>El ARRHH   ingresa el proyecto para el que se desea listar los documentos</w:t>
            </w:r>
          </w:p>
          <w:p w:rsidR="001172F8" w:rsidRPr="00B147E3" w:rsidRDefault="001172F8" w:rsidP="00D70E14">
            <w:pPr>
              <w:pStyle w:val="Prrafodelista"/>
              <w:numPr>
                <w:ilvl w:val="1"/>
                <w:numId w:val="24"/>
              </w:numPr>
              <w:rPr>
                <w:sz w:val="20"/>
                <w:szCs w:val="20"/>
              </w:rPr>
            </w:pPr>
            <w:r>
              <w:rPr>
                <w:sz w:val="20"/>
                <w:szCs w:val="20"/>
              </w:rPr>
              <w:t xml:space="preserve">El </w:t>
            </w:r>
            <w:r w:rsidRPr="006357AF">
              <w:rPr>
                <w:sz w:val="20"/>
                <w:szCs w:val="20"/>
              </w:rPr>
              <w:t>ARRHH</w:t>
            </w:r>
            <w:r w:rsidRPr="00B147E3">
              <w:rPr>
                <w:sz w:val="20"/>
                <w:szCs w:val="20"/>
              </w:rPr>
              <w:t xml:space="preserve"> no ingresa el proyecto para el que se desea listar los documentos.</w:t>
            </w:r>
          </w:p>
          <w:p w:rsidR="001172F8" w:rsidRPr="006357AF" w:rsidRDefault="001172F8" w:rsidP="00D70E14">
            <w:pPr>
              <w:pStyle w:val="Prrafodelista"/>
              <w:numPr>
                <w:ilvl w:val="1"/>
                <w:numId w:val="24"/>
              </w:numPr>
              <w:rPr>
                <w:sz w:val="20"/>
                <w:szCs w:val="20"/>
              </w:rPr>
            </w:pPr>
            <w:r w:rsidRPr="00B147E3">
              <w:rPr>
                <w:sz w:val="20"/>
                <w:szCs w:val="20"/>
              </w:rPr>
              <w:t>El sistema asume listar los documentos para la totalidad</w:t>
            </w:r>
            <w:r>
              <w:rPr>
                <w:sz w:val="20"/>
                <w:szCs w:val="20"/>
              </w:rPr>
              <w:t xml:space="preserve"> de los empleados</w:t>
            </w:r>
            <w:r w:rsidRPr="00B147E3">
              <w:rPr>
                <w:sz w:val="20"/>
                <w:szCs w:val="20"/>
              </w:rPr>
              <w:t>.</w:t>
            </w:r>
          </w:p>
          <w:p w:rsidR="001172F8" w:rsidRPr="00FA18CA" w:rsidRDefault="001172F8" w:rsidP="00D70E14">
            <w:pPr>
              <w:pStyle w:val="Prrafodelista"/>
              <w:numPr>
                <w:ilvl w:val="0"/>
                <w:numId w:val="24"/>
              </w:numPr>
              <w:rPr>
                <w:sz w:val="20"/>
                <w:szCs w:val="20"/>
              </w:rPr>
            </w:pPr>
            <w:r w:rsidRPr="00DE0DBA">
              <w:rPr>
                <w:sz w:val="20"/>
                <w:szCs w:val="20"/>
              </w:rPr>
              <w:t>El ARRHH ingresa la cuadrilla  para cuyos empleados se desea listar los documentos.</w:t>
            </w:r>
          </w:p>
          <w:p w:rsidR="001172F8" w:rsidRDefault="001172F8" w:rsidP="00D70E14">
            <w:pPr>
              <w:pStyle w:val="Prrafodelista"/>
              <w:numPr>
                <w:ilvl w:val="1"/>
                <w:numId w:val="24"/>
              </w:numPr>
              <w:rPr>
                <w:sz w:val="20"/>
                <w:szCs w:val="20"/>
              </w:rPr>
            </w:pPr>
            <w:r w:rsidRPr="00DE0DBA">
              <w:rPr>
                <w:sz w:val="20"/>
                <w:szCs w:val="20"/>
              </w:rPr>
              <w:t>El ARRHH no ingresa la cuadrilla  para cuyos empleados</w:t>
            </w:r>
            <w:r>
              <w:rPr>
                <w:sz w:val="20"/>
                <w:szCs w:val="20"/>
              </w:rPr>
              <w:t xml:space="preserve"> se desea listar los documentos</w:t>
            </w:r>
            <w:r w:rsidRPr="00FA18CA">
              <w:rPr>
                <w:sz w:val="20"/>
                <w:szCs w:val="20"/>
              </w:rPr>
              <w:t>.</w:t>
            </w:r>
          </w:p>
          <w:p w:rsidR="001172F8" w:rsidRPr="00102FEC" w:rsidRDefault="001172F8" w:rsidP="00D70E14">
            <w:pPr>
              <w:pStyle w:val="Prrafodelista"/>
              <w:numPr>
                <w:ilvl w:val="1"/>
                <w:numId w:val="24"/>
              </w:numPr>
              <w:rPr>
                <w:sz w:val="20"/>
                <w:szCs w:val="20"/>
              </w:rPr>
            </w:pPr>
            <w:r w:rsidRPr="00DE0DBA">
              <w:rPr>
                <w:sz w:val="20"/>
                <w:szCs w:val="20"/>
              </w:rPr>
              <w:t>El sistema asume listar los documentos para la totalidad de los empleados.</w:t>
            </w:r>
          </w:p>
          <w:p w:rsidR="001172F8" w:rsidRDefault="001172F8" w:rsidP="00D70E14">
            <w:pPr>
              <w:pStyle w:val="Prrafodelista"/>
              <w:numPr>
                <w:ilvl w:val="0"/>
                <w:numId w:val="24"/>
              </w:numPr>
              <w:rPr>
                <w:sz w:val="20"/>
                <w:szCs w:val="20"/>
              </w:rPr>
            </w:pPr>
            <w:r w:rsidRPr="00DE0DBA">
              <w:rPr>
                <w:sz w:val="20"/>
                <w:szCs w:val="20"/>
              </w:rPr>
              <w:t>El ARRHH selecciona el documento  por  el cual  se desea realizar el listado.</w:t>
            </w:r>
          </w:p>
          <w:p w:rsidR="001172F8" w:rsidRDefault="001172F8" w:rsidP="00D70E14">
            <w:pPr>
              <w:pStyle w:val="Prrafodelista"/>
              <w:numPr>
                <w:ilvl w:val="1"/>
                <w:numId w:val="24"/>
              </w:numPr>
              <w:rPr>
                <w:sz w:val="20"/>
                <w:szCs w:val="20"/>
              </w:rPr>
            </w:pPr>
            <w:r w:rsidRPr="00DE0DBA">
              <w:rPr>
                <w:sz w:val="20"/>
                <w:szCs w:val="20"/>
              </w:rPr>
              <w:t>El ARRHH no selecciona el documento  por  el cual  se desea realizar el listado.</w:t>
            </w:r>
          </w:p>
          <w:p w:rsidR="001172F8" w:rsidRPr="00AD5BBE" w:rsidRDefault="001172F8" w:rsidP="00D70E14">
            <w:pPr>
              <w:pStyle w:val="Prrafodelista"/>
              <w:numPr>
                <w:ilvl w:val="1"/>
                <w:numId w:val="24"/>
              </w:numPr>
              <w:rPr>
                <w:sz w:val="20"/>
                <w:szCs w:val="20"/>
              </w:rPr>
            </w:pPr>
            <w:r w:rsidRPr="00DE0DBA">
              <w:rPr>
                <w:sz w:val="20"/>
                <w:szCs w:val="20"/>
              </w:rPr>
              <w:t>El sistema asume realizar el listado para la totalidad los documentos de los empleados.</w:t>
            </w:r>
          </w:p>
          <w:p w:rsidR="001172F8" w:rsidRPr="00AD5BBE" w:rsidRDefault="001172F8" w:rsidP="00D70E14">
            <w:pPr>
              <w:pStyle w:val="Prrafodelista"/>
              <w:numPr>
                <w:ilvl w:val="0"/>
                <w:numId w:val="24"/>
              </w:numPr>
              <w:rPr>
                <w:sz w:val="20"/>
                <w:szCs w:val="20"/>
              </w:rPr>
            </w:pPr>
            <w:r w:rsidRPr="00FD4F18">
              <w:rPr>
                <w:sz w:val="20"/>
                <w:szCs w:val="20"/>
              </w:rPr>
              <w:t>El sistema solicita confirmación.</w:t>
            </w:r>
          </w:p>
          <w:p w:rsidR="001172F8" w:rsidRDefault="001172F8" w:rsidP="00D70E14">
            <w:pPr>
              <w:pStyle w:val="Prrafodelista"/>
              <w:numPr>
                <w:ilvl w:val="0"/>
                <w:numId w:val="24"/>
              </w:numPr>
              <w:rPr>
                <w:sz w:val="20"/>
                <w:szCs w:val="20"/>
              </w:rPr>
            </w:pPr>
            <w:r w:rsidRPr="00FD4F18">
              <w:rPr>
                <w:sz w:val="20"/>
                <w:szCs w:val="20"/>
              </w:rPr>
              <w:t xml:space="preserve">El  </w:t>
            </w:r>
            <w:r>
              <w:rPr>
                <w:sz w:val="20"/>
                <w:szCs w:val="20"/>
              </w:rPr>
              <w:t xml:space="preserve">ARRHH </w:t>
            </w:r>
            <w:r w:rsidRPr="00FD4F18">
              <w:rPr>
                <w:sz w:val="20"/>
                <w:szCs w:val="20"/>
              </w:rPr>
              <w:t xml:space="preserve"> confirma la operación.</w:t>
            </w:r>
          </w:p>
          <w:p w:rsidR="001172F8" w:rsidRDefault="001172F8" w:rsidP="00D70E14">
            <w:pPr>
              <w:pStyle w:val="Prrafodelista"/>
              <w:numPr>
                <w:ilvl w:val="1"/>
                <w:numId w:val="24"/>
              </w:numPr>
              <w:rPr>
                <w:sz w:val="20"/>
                <w:szCs w:val="20"/>
              </w:rPr>
            </w:pPr>
            <w:r w:rsidRPr="00FD4F18">
              <w:rPr>
                <w:sz w:val="20"/>
                <w:szCs w:val="20"/>
              </w:rPr>
              <w:t xml:space="preserve">El </w:t>
            </w:r>
            <w:r>
              <w:rPr>
                <w:sz w:val="20"/>
                <w:szCs w:val="20"/>
              </w:rPr>
              <w:t>ARRHH</w:t>
            </w:r>
            <w:r w:rsidRPr="00FD4F18">
              <w:rPr>
                <w:sz w:val="20"/>
                <w:szCs w:val="20"/>
              </w:rPr>
              <w:t xml:space="preserve"> no confirma la operación.</w:t>
            </w:r>
          </w:p>
          <w:p w:rsidR="001172F8" w:rsidRDefault="001172F8" w:rsidP="00D70E14">
            <w:pPr>
              <w:pStyle w:val="Prrafodelista"/>
              <w:numPr>
                <w:ilvl w:val="1"/>
                <w:numId w:val="24"/>
              </w:numPr>
              <w:rPr>
                <w:sz w:val="20"/>
                <w:szCs w:val="20"/>
              </w:rPr>
            </w:pPr>
            <w:r w:rsidRPr="00FD4F18">
              <w:rPr>
                <w:sz w:val="20"/>
                <w:szCs w:val="20"/>
              </w:rPr>
              <w:t>El sistema informa la situación.</w:t>
            </w:r>
          </w:p>
          <w:p w:rsidR="001172F8" w:rsidRDefault="001172F8" w:rsidP="00D70E14">
            <w:pPr>
              <w:pStyle w:val="Prrafodelista"/>
              <w:numPr>
                <w:ilvl w:val="1"/>
                <w:numId w:val="24"/>
              </w:numPr>
              <w:rPr>
                <w:sz w:val="20"/>
                <w:szCs w:val="20"/>
              </w:rPr>
            </w:pPr>
            <w:r w:rsidRPr="00FD4F18">
              <w:rPr>
                <w:sz w:val="20"/>
                <w:szCs w:val="20"/>
              </w:rPr>
              <w:t>Se cancela el Caso de Uso.</w:t>
            </w:r>
          </w:p>
          <w:p w:rsidR="001172F8" w:rsidRDefault="001172F8" w:rsidP="00D70E14">
            <w:pPr>
              <w:pStyle w:val="Prrafodelista"/>
              <w:numPr>
                <w:ilvl w:val="0"/>
                <w:numId w:val="24"/>
              </w:numPr>
              <w:rPr>
                <w:sz w:val="20"/>
                <w:szCs w:val="20"/>
              </w:rPr>
            </w:pPr>
            <w:r w:rsidRPr="00CC6DA7">
              <w:rPr>
                <w:sz w:val="20"/>
                <w:szCs w:val="20"/>
              </w:rPr>
              <w:t>El sistema busca para el o los criterios de búsqueda  seleccionados (para el periodo ingresado, para la cuadrilla ingresada, para el empleado  ingresado, para el documento ingresado) los documentos que cumplan dichos criterios y encuentra al menos un documento.</w:t>
            </w:r>
          </w:p>
          <w:p w:rsidR="001172F8" w:rsidRDefault="001172F8" w:rsidP="00D70E14">
            <w:pPr>
              <w:pStyle w:val="Prrafodelista"/>
              <w:numPr>
                <w:ilvl w:val="1"/>
                <w:numId w:val="24"/>
              </w:numPr>
              <w:rPr>
                <w:sz w:val="20"/>
                <w:szCs w:val="20"/>
              </w:rPr>
            </w:pPr>
            <w:r w:rsidRPr="00CC6DA7">
              <w:rPr>
                <w:sz w:val="20"/>
                <w:szCs w:val="20"/>
              </w:rPr>
              <w:t xml:space="preserve">El sistema busca para el o los criterios de búsqueda  seleccionados (para el periodo </w:t>
            </w:r>
            <w:r w:rsidRPr="00CC6DA7">
              <w:rPr>
                <w:sz w:val="20"/>
                <w:szCs w:val="20"/>
              </w:rPr>
              <w:lastRenderedPageBreak/>
              <w:t>ingresado, para la cuadrilla ingresada, para el empleado ingresado, para el documento ingresado) los documentos que cumplan dichos criterios y no encuentra documentos que cumplan con el o los criterios seleccionados.</w:t>
            </w:r>
          </w:p>
          <w:p w:rsidR="001172F8" w:rsidRDefault="001172F8" w:rsidP="00D70E14">
            <w:pPr>
              <w:pStyle w:val="Prrafodelista"/>
              <w:numPr>
                <w:ilvl w:val="1"/>
                <w:numId w:val="24"/>
              </w:numPr>
              <w:rPr>
                <w:sz w:val="20"/>
                <w:szCs w:val="20"/>
              </w:rPr>
            </w:pPr>
            <w:r w:rsidRPr="00CC6DA7">
              <w:rPr>
                <w:sz w:val="20"/>
                <w:szCs w:val="20"/>
              </w:rPr>
              <w:t>El sistema informa la situación.</w:t>
            </w:r>
          </w:p>
          <w:p w:rsidR="001172F8" w:rsidRDefault="001172F8" w:rsidP="00D70E14">
            <w:pPr>
              <w:pStyle w:val="Prrafodelista"/>
              <w:numPr>
                <w:ilvl w:val="1"/>
                <w:numId w:val="24"/>
              </w:numPr>
              <w:rPr>
                <w:sz w:val="20"/>
                <w:szCs w:val="20"/>
              </w:rPr>
            </w:pPr>
            <w:r w:rsidRPr="00CC6DA7">
              <w:rPr>
                <w:sz w:val="20"/>
                <w:szCs w:val="20"/>
              </w:rPr>
              <w:t>El sistema consulta si desea reingresar y o seleccionar nuevos valores para los criterios de búsqueda.</w:t>
            </w:r>
          </w:p>
          <w:p w:rsidR="001172F8" w:rsidRDefault="001172F8" w:rsidP="00D70E14">
            <w:pPr>
              <w:pStyle w:val="Prrafodelista"/>
              <w:numPr>
                <w:ilvl w:val="1"/>
                <w:numId w:val="24"/>
              </w:numPr>
              <w:rPr>
                <w:sz w:val="20"/>
                <w:szCs w:val="20"/>
              </w:rPr>
            </w:pPr>
            <w:r w:rsidRPr="00CC6DA7">
              <w:rPr>
                <w:sz w:val="20"/>
                <w:szCs w:val="20"/>
              </w:rPr>
              <w:t>El ARRHH ingresa nuevos valores para los criterios de búsqueda.</w:t>
            </w:r>
          </w:p>
          <w:p w:rsidR="001172F8" w:rsidRDefault="001172F8" w:rsidP="00D70E14">
            <w:pPr>
              <w:pStyle w:val="Prrafodelista"/>
              <w:numPr>
                <w:ilvl w:val="2"/>
                <w:numId w:val="24"/>
              </w:numPr>
              <w:rPr>
                <w:sz w:val="20"/>
                <w:szCs w:val="20"/>
              </w:rPr>
            </w:pPr>
            <w:r w:rsidRPr="00CC6DA7">
              <w:rPr>
                <w:sz w:val="20"/>
                <w:szCs w:val="20"/>
              </w:rPr>
              <w:t>El ARRHH  no desea ingresar nuevos valores para los criterios de búsqueda.</w:t>
            </w:r>
          </w:p>
          <w:p w:rsidR="001172F8" w:rsidRDefault="001172F8" w:rsidP="00D70E14">
            <w:pPr>
              <w:pStyle w:val="Prrafodelista"/>
              <w:numPr>
                <w:ilvl w:val="2"/>
                <w:numId w:val="24"/>
              </w:numPr>
              <w:rPr>
                <w:sz w:val="20"/>
                <w:szCs w:val="20"/>
              </w:rPr>
            </w:pPr>
            <w:r w:rsidRPr="00CC6DA7">
              <w:rPr>
                <w:sz w:val="20"/>
                <w:szCs w:val="20"/>
              </w:rPr>
              <w:t>Se cancela el caso de uso.</w:t>
            </w:r>
          </w:p>
          <w:p w:rsidR="001172F8" w:rsidRDefault="001172F8" w:rsidP="00D70E14">
            <w:pPr>
              <w:pStyle w:val="Prrafodelista"/>
              <w:numPr>
                <w:ilvl w:val="1"/>
                <w:numId w:val="24"/>
              </w:numPr>
              <w:rPr>
                <w:sz w:val="20"/>
                <w:szCs w:val="20"/>
              </w:rPr>
            </w:pPr>
            <w:r w:rsidRPr="00CC6DA7">
              <w:rPr>
                <w:sz w:val="20"/>
                <w:szCs w:val="20"/>
              </w:rPr>
              <w:t>El sistema busca y encuentra documentos para los criterios ingresados.</w:t>
            </w:r>
          </w:p>
          <w:p w:rsidR="001172F8" w:rsidRDefault="001172F8" w:rsidP="00D70E14">
            <w:pPr>
              <w:pStyle w:val="Prrafodelista"/>
              <w:numPr>
                <w:ilvl w:val="0"/>
                <w:numId w:val="24"/>
              </w:numPr>
              <w:rPr>
                <w:sz w:val="20"/>
                <w:szCs w:val="20"/>
              </w:rPr>
            </w:pPr>
            <w:r w:rsidRPr="00CC6DA7">
              <w:rPr>
                <w:sz w:val="20"/>
                <w:szCs w:val="20"/>
              </w:rPr>
              <w:t>El sistema muestra el listado de los documentos para el o los criterios seleccionados visualizando para cada uno los siguientes datos: (Nro. documento, nombre, descripción, empleado, estado, fecha de inicio de vigencia, fecha de fin de vigencia)</w:t>
            </w:r>
          </w:p>
          <w:p w:rsidR="001172F8" w:rsidRDefault="001172F8" w:rsidP="00D70E14">
            <w:pPr>
              <w:pStyle w:val="Prrafodelista"/>
              <w:numPr>
                <w:ilvl w:val="0"/>
                <w:numId w:val="24"/>
              </w:numPr>
              <w:rPr>
                <w:sz w:val="20"/>
                <w:szCs w:val="20"/>
              </w:rPr>
            </w:pPr>
            <w:r w:rsidRPr="00CC6DA7">
              <w:rPr>
                <w:sz w:val="20"/>
                <w:szCs w:val="20"/>
              </w:rPr>
              <w:t>El sistema consulta si se desea guardar el documento.</w:t>
            </w:r>
          </w:p>
          <w:p w:rsidR="001172F8" w:rsidRDefault="001172F8" w:rsidP="00D70E14">
            <w:pPr>
              <w:pStyle w:val="Prrafodelista"/>
              <w:numPr>
                <w:ilvl w:val="0"/>
                <w:numId w:val="24"/>
              </w:numPr>
              <w:rPr>
                <w:sz w:val="20"/>
                <w:szCs w:val="20"/>
              </w:rPr>
            </w:pPr>
            <w:r w:rsidRPr="00CC6DA7">
              <w:rPr>
                <w:sz w:val="20"/>
                <w:szCs w:val="20"/>
              </w:rPr>
              <w:t>El ARRHH no desea guardar el listado.</w:t>
            </w:r>
          </w:p>
          <w:p w:rsidR="001172F8" w:rsidRDefault="001172F8" w:rsidP="00D70E14">
            <w:pPr>
              <w:pStyle w:val="Prrafodelista"/>
              <w:numPr>
                <w:ilvl w:val="1"/>
                <w:numId w:val="24"/>
              </w:numPr>
              <w:rPr>
                <w:sz w:val="20"/>
                <w:szCs w:val="20"/>
              </w:rPr>
            </w:pPr>
            <w:r w:rsidRPr="00CC6DA7">
              <w:rPr>
                <w:sz w:val="20"/>
                <w:szCs w:val="20"/>
              </w:rPr>
              <w:t>El ARRHH desea guardar el listado en un formato determinado.</w:t>
            </w:r>
          </w:p>
          <w:p w:rsidR="001172F8" w:rsidRDefault="001172F8" w:rsidP="00D70E14">
            <w:pPr>
              <w:pStyle w:val="Prrafodelista"/>
              <w:numPr>
                <w:ilvl w:val="1"/>
                <w:numId w:val="24"/>
              </w:numPr>
              <w:rPr>
                <w:sz w:val="20"/>
                <w:szCs w:val="20"/>
              </w:rPr>
            </w:pPr>
            <w:r w:rsidRPr="00CC6DA7">
              <w:rPr>
                <w:sz w:val="20"/>
                <w:szCs w:val="20"/>
              </w:rPr>
              <w:t>El ARRHH selecciona la opción “guardar”.</w:t>
            </w:r>
          </w:p>
          <w:p w:rsidR="001172F8" w:rsidRDefault="001172F8" w:rsidP="00D70E14">
            <w:pPr>
              <w:pStyle w:val="Prrafodelista"/>
              <w:numPr>
                <w:ilvl w:val="1"/>
                <w:numId w:val="24"/>
              </w:numPr>
              <w:rPr>
                <w:sz w:val="20"/>
                <w:szCs w:val="20"/>
              </w:rPr>
            </w:pPr>
            <w:r w:rsidRPr="00CC6DA7">
              <w:rPr>
                <w:sz w:val="20"/>
                <w:szCs w:val="20"/>
              </w:rPr>
              <w:t>El sistema solicita que se indique el formato del documento y lugar donde se desea guardar.</w:t>
            </w:r>
          </w:p>
          <w:p w:rsidR="001172F8" w:rsidRDefault="001172F8" w:rsidP="00D70E14">
            <w:pPr>
              <w:pStyle w:val="Prrafodelista"/>
              <w:numPr>
                <w:ilvl w:val="1"/>
                <w:numId w:val="24"/>
              </w:numPr>
              <w:rPr>
                <w:sz w:val="20"/>
                <w:szCs w:val="20"/>
              </w:rPr>
            </w:pPr>
            <w:r w:rsidRPr="00CC6DA7">
              <w:rPr>
                <w:sz w:val="20"/>
                <w:szCs w:val="20"/>
              </w:rPr>
              <w:t>El ARRHH selecciona el formato y el lugar donde guardar el listado.</w:t>
            </w:r>
          </w:p>
          <w:p w:rsidR="001172F8" w:rsidRDefault="001172F8" w:rsidP="00D70E14">
            <w:pPr>
              <w:pStyle w:val="Prrafodelista"/>
              <w:numPr>
                <w:ilvl w:val="1"/>
                <w:numId w:val="24"/>
              </w:numPr>
              <w:rPr>
                <w:sz w:val="20"/>
                <w:szCs w:val="20"/>
              </w:rPr>
            </w:pPr>
            <w:r w:rsidRPr="00CC6DA7">
              <w:rPr>
                <w:sz w:val="20"/>
                <w:szCs w:val="20"/>
              </w:rPr>
              <w:t>El sistema guarda el documento en el lugar indicado y con el formato correspondiente.</w:t>
            </w:r>
          </w:p>
          <w:p w:rsidR="001172F8" w:rsidRDefault="001172F8" w:rsidP="00D70E14">
            <w:pPr>
              <w:pStyle w:val="Prrafodelista"/>
              <w:numPr>
                <w:ilvl w:val="1"/>
                <w:numId w:val="24"/>
              </w:numPr>
              <w:rPr>
                <w:sz w:val="20"/>
                <w:szCs w:val="20"/>
              </w:rPr>
            </w:pPr>
            <w:r w:rsidRPr="00CC6DA7">
              <w:rPr>
                <w:sz w:val="20"/>
                <w:szCs w:val="20"/>
              </w:rPr>
              <w:t>Fin del caso de uso.</w:t>
            </w:r>
          </w:p>
          <w:p w:rsidR="001172F8" w:rsidRDefault="001172F8" w:rsidP="00D70E14">
            <w:pPr>
              <w:pStyle w:val="Prrafodelista"/>
              <w:numPr>
                <w:ilvl w:val="0"/>
                <w:numId w:val="24"/>
              </w:numPr>
              <w:rPr>
                <w:sz w:val="20"/>
                <w:szCs w:val="20"/>
              </w:rPr>
            </w:pPr>
            <w:r w:rsidRPr="00CC6DA7">
              <w:rPr>
                <w:sz w:val="20"/>
                <w:szCs w:val="20"/>
              </w:rPr>
              <w:t>El sistema consulta si se desea imprimir el reporte.</w:t>
            </w:r>
          </w:p>
          <w:p w:rsidR="001172F8" w:rsidRDefault="001172F8" w:rsidP="00D70E14">
            <w:pPr>
              <w:pStyle w:val="Prrafodelista"/>
              <w:numPr>
                <w:ilvl w:val="0"/>
                <w:numId w:val="24"/>
              </w:numPr>
              <w:rPr>
                <w:sz w:val="20"/>
                <w:szCs w:val="20"/>
              </w:rPr>
            </w:pPr>
            <w:r w:rsidRPr="00CC6DA7">
              <w:rPr>
                <w:sz w:val="20"/>
                <w:szCs w:val="20"/>
              </w:rPr>
              <w:t>El ARRHH no acepta la impresión.</w:t>
            </w:r>
          </w:p>
          <w:p w:rsidR="001172F8" w:rsidRDefault="001172F8" w:rsidP="00D70E14">
            <w:pPr>
              <w:pStyle w:val="Prrafodelista"/>
              <w:numPr>
                <w:ilvl w:val="1"/>
                <w:numId w:val="24"/>
              </w:numPr>
              <w:rPr>
                <w:sz w:val="20"/>
                <w:szCs w:val="20"/>
              </w:rPr>
            </w:pPr>
            <w:r w:rsidRPr="00CC6DA7">
              <w:rPr>
                <w:sz w:val="20"/>
                <w:szCs w:val="20"/>
              </w:rPr>
              <w:t>El ARRHH  acepta la impresión.</w:t>
            </w:r>
          </w:p>
          <w:p w:rsidR="001172F8" w:rsidRDefault="001172F8" w:rsidP="00D70E14">
            <w:pPr>
              <w:pStyle w:val="Prrafodelista"/>
              <w:numPr>
                <w:ilvl w:val="1"/>
                <w:numId w:val="24"/>
              </w:numPr>
              <w:rPr>
                <w:sz w:val="20"/>
                <w:szCs w:val="20"/>
              </w:rPr>
            </w:pPr>
            <w:r w:rsidRPr="00CC6DA7">
              <w:rPr>
                <w:sz w:val="20"/>
                <w:szCs w:val="20"/>
              </w:rPr>
              <w:t>El sistema imprime el reporte de documentos de empleados indicando la fecha y hora de generación y el nombre del usuario que lo genero.</w:t>
            </w:r>
          </w:p>
          <w:p w:rsidR="001172F8" w:rsidRPr="00CC6DA7" w:rsidRDefault="001172F8" w:rsidP="00D70E14">
            <w:pPr>
              <w:pStyle w:val="Prrafodelista"/>
              <w:numPr>
                <w:ilvl w:val="0"/>
                <w:numId w:val="24"/>
              </w:numPr>
              <w:rPr>
                <w:sz w:val="20"/>
                <w:szCs w:val="20"/>
              </w:rPr>
            </w:pPr>
            <w:r w:rsidRPr="00CC6DA7">
              <w:rPr>
                <w:sz w:val="20"/>
                <w:szCs w:val="20"/>
              </w:rPr>
              <w:t>Fin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Pr>
                <w:rStyle w:val="Textoennegrita"/>
                <w:sz w:val="20"/>
                <w:szCs w:val="20"/>
              </w:rPr>
              <w:lastRenderedPageBreak/>
              <w:t>Observaciones</w:t>
            </w:r>
          </w:p>
        </w:tc>
      </w:tr>
      <w:tr w:rsidR="001172F8" w:rsidRPr="0027372A" w:rsidTr="00F73477">
        <w:tc>
          <w:tcPr>
            <w:tcW w:w="9214" w:type="dxa"/>
            <w:gridSpan w:val="3"/>
          </w:tcPr>
          <w:p w:rsidR="001172F8" w:rsidRPr="0027372A" w:rsidRDefault="001172F8" w:rsidP="00F73477">
            <w:pPr>
              <w:rPr>
                <w:rStyle w:val="Textoennegrita"/>
                <w:sz w:val="20"/>
                <w:szCs w:val="20"/>
              </w:rPr>
            </w:pPr>
            <w:r w:rsidRPr="00FD4F18">
              <w:rPr>
                <w:bCs/>
                <w:sz w:val="20"/>
                <w:szCs w:val="20"/>
              </w:rPr>
              <w:t>El SP puede cancelar la operación en cualquier momento seleccionando la opción correspondiente.</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5A7A41" w:rsidTr="00F73477">
        <w:tc>
          <w:tcPr>
            <w:tcW w:w="9214" w:type="dxa"/>
            <w:gridSpan w:val="3"/>
          </w:tcPr>
          <w:p w:rsidR="001172F8" w:rsidRPr="000B4ECC" w:rsidRDefault="001172F8" w:rsidP="00F73477">
            <w:pPr>
              <w:rPr>
                <w:rStyle w:val="Textoennegrita"/>
                <w:b w:val="0"/>
                <w:sz w:val="20"/>
                <w:szCs w:val="20"/>
              </w:rPr>
            </w:pPr>
            <w:r w:rsidRPr="000B4ECC">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5A7A41" w:rsidTr="00F73477">
        <w:tc>
          <w:tcPr>
            <w:tcW w:w="9214" w:type="dxa"/>
            <w:gridSpan w:val="3"/>
          </w:tcPr>
          <w:p w:rsidR="001172F8" w:rsidRPr="000B4ECC" w:rsidRDefault="001172F8" w:rsidP="00F73477">
            <w:pPr>
              <w:rPr>
                <w:sz w:val="20"/>
                <w:szCs w:val="20"/>
              </w:rPr>
            </w:pPr>
            <w:r w:rsidRPr="000B4ECC">
              <w:rPr>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donde se Incluye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2977" w:type="dxa"/>
            <w:gridSpan w:val="2"/>
          </w:tcPr>
          <w:p w:rsidR="001172F8" w:rsidRPr="002C5EC0" w:rsidRDefault="001172F8" w:rsidP="00F73477">
            <w:pPr>
              <w:rPr>
                <w:rStyle w:val="Textoennegrita"/>
                <w:sz w:val="20"/>
                <w:szCs w:val="20"/>
              </w:rPr>
            </w:pPr>
            <w:r w:rsidRPr="002C5EC0">
              <w:rPr>
                <w:rStyle w:val="Textoennegrita"/>
                <w:sz w:val="20"/>
                <w:szCs w:val="20"/>
              </w:rPr>
              <w:t>Casos de Uso que Extiende</w:t>
            </w:r>
          </w:p>
        </w:tc>
        <w:tc>
          <w:tcPr>
            <w:tcW w:w="6237" w:type="dxa"/>
          </w:tcPr>
          <w:p w:rsidR="001172F8" w:rsidRPr="002C5EC0" w:rsidRDefault="001172F8" w:rsidP="00F73477">
            <w:pPr>
              <w:rPr>
                <w:rStyle w:val="Textoennegrita"/>
                <w:sz w:val="20"/>
                <w:szCs w:val="20"/>
              </w:rPr>
            </w:pPr>
            <w:r w:rsidRPr="00F95056">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27372A" w:rsidRDefault="001172F8" w:rsidP="00F73477">
            <w:pPr>
              <w:rPr>
                <w:sz w:val="20"/>
                <w:szCs w:val="20"/>
              </w:rPr>
            </w:pPr>
            <w:r>
              <w:rPr>
                <w:sz w:val="20"/>
                <w:szCs w:val="20"/>
              </w:rPr>
              <w:t>06-06-2012 -  0.1 – Javier Brizuela</w:t>
            </w:r>
          </w:p>
        </w:tc>
      </w:tr>
    </w:tbl>
    <w:p w:rsidR="001172F8" w:rsidRPr="006773A9" w:rsidRDefault="001172F8" w:rsidP="001172F8">
      <w:pPr>
        <w:pStyle w:val="Ttulo3"/>
      </w:pPr>
      <w:bookmarkStart w:id="31" w:name="_Toc326862089"/>
      <w:r w:rsidRPr="006773A9">
        <w:t>63. Gestionar Registro</w:t>
      </w:r>
      <w:bookmarkEnd w:id="31"/>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63</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9534D7" w:rsidRDefault="001172F8" w:rsidP="00F73477">
            <w:pPr>
              <w:rPr>
                <w:sz w:val="20"/>
                <w:szCs w:val="20"/>
              </w:rPr>
            </w:pPr>
            <w:r w:rsidRPr="007320D5">
              <w:rPr>
                <w:sz w:val="20"/>
                <w:szCs w:val="20"/>
              </w:rPr>
              <w:t>Gestionar Registro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r w:rsidRPr="007320D5">
              <w:rPr>
                <w:sz w:val="20"/>
                <w:szCs w:val="20"/>
              </w:rPr>
              <w:t>Gestionar los datos de los registros.</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DF423E" w:rsidP="00F73477">
            <w:pPr>
              <w:rPr>
                <w:sz w:val="20"/>
                <w:szCs w:val="20"/>
              </w:rPr>
            </w:pPr>
            <w:r>
              <w:rPr>
                <w:sz w:val="20"/>
                <w:szCs w:val="20"/>
              </w:rPr>
              <w:t>Gestor (GST)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55535F" w:rsidRDefault="001172F8" w:rsidP="00F73477">
            <w:pPr>
              <w:rPr>
                <w:b/>
                <w:sz w:val="20"/>
                <w:szCs w:val="20"/>
              </w:rPr>
            </w:pPr>
            <w:r w:rsidRPr="0055535F">
              <w:rPr>
                <w:bCs/>
                <w:sz w:val="20"/>
                <w:szCs w:val="20"/>
              </w:rPr>
              <w:t>Se consultó los registros.</w:t>
            </w:r>
          </w:p>
          <w:p w:rsidR="001172F8" w:rsidRPr="0055535F" w:rsidRDefault="001172F8" w:rsidP="00F73477">
            <w:pPr>
              <w:rPr>
                <w:bCs/>
                <w:sz w:val="20"/>
                <w:szCs w:val="20"/>
              </w:rPr>
            </w:pPr>
            <w:r w:rsidRPr="0055535F">
              <w:rPr>
                <w:bCs/>
                <w:sz w:val="20"/>
                <w:szCs w:val="20"/>
              </w:rPr>
              <w:t>Se registró un nuevo registro.</w:t>
            </w:r>
          </w:p>
          <w:p w:rsidR="001172F8" w:rsidRPr="0055535F" w:rsidRDefault="001172F8" w:rsidP="00F73477">
            <w:pPr>
              <w:rPr>
                <w:bCs/>
                <w:sz w:val="20"/>
                <w:szCs w:val="20"/>
              </w:rPr>
            </w:pPr>
            <w:r w:rsidRPr="0055535F">
              <w:rPr>
                <w:bCs/>
                <w:sz w:val="20"/>
                <w:szCs w:val="20"/>
              </w:rPr>
              <w:t>Se modificó el registro seleccionado.</w:t>
            </w:r>
          </w:p>
          <w:p w:rsidR="001172F8" w:rsidRPr="0055535F" w:rsidRDefault="001172F8" w:rsidP="00F73477">
            <w:pPr>
              <w:rPr>
                <w:bCs/>
                <w:sz w:val="20"/>
                <w:szCs w:val="20"/>
              </w:rPr>
            </w:pPr>
            <w:r w:rsidRPr="0055535F">
              <w:rPr>
                <w:bCs/>
                <w:sz w:val="20"/>
                <w:szCs w:val="20"/>
              </w:rPr>
              <w:t>Se deshabilitó el registro seleccionado.</w:t>
            </w:r>
          </w:p>
          <w:p w:rsidR="001172F8" w:rsidRPr="0055535F" w:rsidRDefault="001172F8" w:rsidP="00F73477">
            <w:pPr>
              <w:rPr>
                <w:bCs/>
                <w:sz w:val="20"/>
                <w:szCs w:val="20"/>
              </w:rPr>
            </w:pPr>
            <w:r w:rsidRPr="0055535F">
              <w:rPr>
                <w:bCs/>
                <w:sz w:val="20"/>
                <w:szCs w:val="20"/>
              </w:rPr>
              <w:lastRenderedPageBreak/>
              <w:t>Registros gestionados.</w:t>
            </w:r>
          </w:p>
          <w:p w:rsidR="001172F8" w:rsidRDefault="001172F8" w:rsidP="00F73477">
            <w:pPr>
              <w:rPr>
                <w:sz w:val="20"/>
                <w:szCs w:val="20"/>
              </w:rPr>
            </w:pPr>
            <w:r w:rsidRPr="000760D8">
              <w:rPr>
                <w:b/>
                <w:sz w:val="20"/>
                <w:szCs w:val="20"/>
              </w:rPr>
              <w:t>Fracaso:</w:t>
            </w:r>
          </w:p>
          <w:p w:rsidR="001172F8" w:rsidRPr="0055535F" w:rsidRDefault="001172F8" w:rsidP="00F73477">
            <w:pPr>
              <w:rPr>
                <w:sz w:val="20"/>
                <w:szCs w:val="20"/>
              </w:rPr>
            </w:pPr>
            <w:r w:rsidRPr="0055535F">
              <w:rPr>
                <w:sz w:val="20"/>
                <w:szCs w:val="20"/>
              </w:rPr>
              <w:t xml:space="preserve">El </w:t>
            </w:r>
            <w:r w:rsidR="001B4AAF">
              <w:rPr>
                <w:sz w:val="20"/>
                <w:szCs w:val="20"/>
              </w:rPr>
              <w:t>GST</w:t>
            </w:r>
            <w:r w:rsidRPr="0055535F">
              <w:rPr>
                <w:sz w:val="20"/>
                <w:szCs w:val="20"/>
              </w:rPr>
              <w:t xml:space="preserve">  no selecciona el criterio de búsqueda</w:t>
            </w:r>
            <w:r>
              <w:rPr>
                <w:sz w:val="20"/>
                <w:szCs w:val="20"/>
              </w:rPr>
              <w:t xml:space="preserve"> </w:t>
            </w:r>
            <w:r w:rsidRPr="0055535F">
              <w:rPr>
                <w:sz w:val="20"/>
                <w:szCs w:val="20"/>
              </w:rPr>
              <w:t>de registro y/o no ingresa su correspondiente valor y/o no selecciona la opción buscar.</w:t>
            </w:r>
          </w:p>
          <w:p w:rsidR="001172F8" w:rsidRPr="001A20B5" w:rsidRDefault="001172F8" w:rsidP="00F73477">
            <w:pPr>
              <w:rPr>
                <w:sz w:val="20"/>
                <w:szCs w:val="20"/>
              </w:rPr>
            </w:pPr>
            <w:r w:rsidRPr="0055535F">
              <w:rPr>
                <w:sz w:val="20"/>
                <w:szCs w:val="20"/>
              </w:rPr>
              <w:t>Para registrar un nuevo registro se llama al caso de uso</w:t>
            </w:r>
            <w:r>
              <w:rPr>
                <w:sz w:val="20"/>
                <w:szCs w:val="20"/>
              </w:rPr>
              <w:t xml:space="preserve"> </w:t>
            </w:r>
            <w:r w:rsidRPr="007320D5">
              <w:rPr>
                <w:b/>
                <w:sz w:val="20"/>
                <w:szCs w:val="20"/>
              </w:rPr>
              <w:t>Registrar Nuevo registro</w:t>
            </w:r>
            <w:r w:rsidRPr="007320D5">
              <w:rPr>
                <w:sz w:val="20"/>
                <w:szCs w:val="20"/>
              </w:rPr>
              <w:t xml:space="preserve"> y este no se ejecuta con éxito.</w:t>
            </w:r>
          </w:p>
          <w:p w:rsidR="001172F8" w:rsidRDefault="001172F8" w:rsidP="00F73477">
            <w:pPr>
              <w:rPr>
                <w:sz w:val="20"/>
                <w:szCs w:val="20"/>
              </w:rPr>
            </w:pPr>
            <w:r w:rsidRPr="0055535F">
              <w:rPr>
                <w:sz w:val="20"/>
                <w:szCs w:val="20"/>
              </w:rPr>
              <w:t>Para buscar según el criterio seleccionado y el valor</w:t>
            </w:r>
            <w:r>
              <w:rPr>
                <w:sz w:val="20"/>
                <w:szCs w:val="20"/>
              </w:rPr>
              <w:t xml:space="preserve"> </w:t>
            </w:r>
            <w:r w:rsidRPr="007320D5">
              <w:rPr>
                <w:sz w:val="20"/>
                <w:szCs w:val="20"/>
              </w:rPr>
              <w:t>ingresado el/los registro/s que cumplan con la condición</w:t>
            </w:r>
            <w:r>
              <w:rPr>
                <w:sz w:val="20"/>
                <w:szCs w:val="20"/>
              </w:rPr>
              <w:t xml:space="preserve"> </w:t>
            </w:r>
            <w:r w:rsidRPr="007320D5">
              <w:rPr>
                <w:sz w:val="20"/>
                <w:szCs w:val="20"/>
              </w:rPr>
              <w:t xml:space="preserve">de búsqueda, se llama al caso de uso </w:t>
            </w:r>
            <w:r w:rsidRPr="007320D5">
              <w:rPr>
                <w:b/>
                <w:sz w:val="20"/>
                <w:szCs w:val="20"/>
              </w:rPr>
              <w:t>Consultar Registro</w:t>
            </w:r>
            <w:r w:rsidRPr="007320D5">
              <w:rPr>
                <w:sz w:val="20"/>
                <w:szCs w:val="20"/>
              </w:rPr>
              <w:t xml:space="preserve"> y éste</w:t>
            </w:r>
            <w:r>
              <w:rPr>
                <w:sz w:val="20"/>
                <w:szCs w:val="20"/>
              </w:rPr>
              <w:t xml:space="preserve"> </w:t>
            </w:r>
            <w:r w:rsidRPr="007320D5">
              <w:rPr>
                <w:sz w:val="20"/>
                <w:szCs w:val="20"/>
              </w:rPr>
              <w:t>no se ejecuta con éxito.</w:t>
            </w:r>
          </w:p>
          <w:p w:rsidR="001172F8" w:rsidRPr="0055535F" w:rsidRDefault="001172F8" w:rsidP="00F73477">
            <w:pPr>
              <w:rPr>
                <w:sz w:val="20"/>
                <w:szCs w:val="20"/>
              </w:rPr>
            </w:pPr>
            <w:r w:rsidRPr="0055535F">
              <w:rPr>
                <w:sz w:val="20"/>
                <w:szCs w:val="20"/>
              </w:rPr>
              <w:t>Para modificar al registro seleccionado se llama al caso de</w:t>
            </w:r>
            <w:r w:rsidR="001B4AAF">
              <w:rPr>
                <w:sz w:val="20"/>
                <w:szCs w:val="20"/>
              </w:rPr>
              <w:t xml:space="preserve"> </w:t>
            </w:r>
            <w:r w:rsidRPr="0055535F">
              <w:rPr>
                <w:sz w:val="20"/>
                <w:szCs w:val="20"/>
              </w:rPr>
              <w:t xml:space="preserve">uso </w:t>
            </w:r>
            <w:r w:rsidRPr="0055535F">
              <w:rPr>
                <w:b/>
                <w:sz w:val="20"/>
                <w:szCs w:val="20"/>
              </w:rPr>
              <w:t xml:space="preserve">Modificar Registro </w:t>
            </w:r>
            <w:r w:rsidR="001B4AAF">
              <w:rPr>
                <w:sz w:val="20"/>
                <w:szCs w:val="20"/>
              </w:rPr>
              <w:t>y éste no se ejecuta con éxito.</w:t>
            </w:r>
          </w:p>
          <w:p w:rsidR="001172F8" w:rsidRPr="0027372A" w:rsidRDefault="001172F8" w:rsidP="00F73477">
            <w:pPr>
              <w:rPr>
                <w:sz w:val="20"/>
                <w:szCs w:val="20"/>
              </w:rPr>
            </w:pPr>
            <w:r w:rsidRPr="0055535F">
              <w:rPr>
                <w:sz w:val="20"/>
                <w:szCs w:val="20"/>
              </w:rPr>
              <w:t>Para deshabilitar al registro seleccionado se llama al caso de</w:t>
            </w:r>
            <w:r w:rsidR="001B4AAF">
              <w:rPr>
                <w:sz w:val="20"/>
                <w:szCs w:val="20"/>
              </w:rPr>
              <w:t xml:space="preserve"> </w:t>
            </w:r>
            <w:r w:rsidRPr="0055535F">
              <w:rPr>
                <w:sz w:val="20"/>
                <w:szCs w:val="20"/>
              </w:rPr>
              <w:t xml:space="preserve">uso </w:t>
            </w:r>
            <w:r w:rsidRPr="0055535F">
              <w:rPr>
                <w:b/>
                <w:sz w:val="20"/>
                <w:szCs w:val="20"/>
              </w:rPr>
              <w:t xml:space="preserve">Deshabilitar Registro </w:t>
            </w:r>
            <w:r w:rsidRPr="0055535F">
              <w:rPr>
                <w:sz w:val="20"/>
                <w:szCs w:val="20"/>
              </w:rPr>
              <w:t>y éste no se ejecuta con éxito.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lastRenderedPageBreak/>
              <w:t>Flujo</w:t>
            </w:r>
          </w:p>
        </w:tc>
      </w:tr>
      <w:tr w:rsidR="001172F8" w:rsidRPr="0027372A" w:rsidTr="00F73477">
        <w:tc>
          <w:tcPr>
            <w:tcW w:w="9214" w:type="dxa"/>
            <w:gridSpan w:val="3"/>
          </w:tcPr>
          <w:p w:rsidR="001172F8" w:rsidRPr="007805EF" w:rsidRDefault="001172F8" w:rsidP="00D70E14">
            <w:pPr>
              <w:pStyle w:val="Prrafodelista"/>
              <w:numPr>
                <w:ilvl w:val="0"/>
                <w:numId w:val="34"/>
              </w:numPr>
              <w:rPr>
                <w:sz w:val="20"/>
                <w:szCs w:val="20"/>
              </w:rPr>
            </w:pPr>
            <w:r w:rsidRPr="007320D5">
              <w:rPr>
                <w:sz w:val="20"/>
                <w:szCs w:val="20"/>
              </w:rPr>
              <w:t xml:space="preserve">El caso de uso comienza cuando </w:t>
            </w:r>
            <w:r w:rsidR="00DF423E">
              <w:rPr>
                <w:sz w:val="20"/>
                <w:szCs w:val="20"/>
              </w:rPr>
              <w:t>el Gestor</w:t>
            </w:r>
            <w:r>
              <w:rPr>
                <w:sz w:val="20"/>
                <w:szCs w:val="20"/>
              </w:rPr>
              <w:t xml:space="preserve"> </w:t>
            </w:r>
            <w:r w:rsidRPr="007320D5">
              <w:rPr>
                <w:sz w:val="20"/>
                <w:szCs w:val="20"/>
              </w:rPr>
              <w:t xml:space="preserve">selecciona la opción </w:t>
            </w:r>
            <w:r w:rsidRPr="00B30B18">
              <w:rPr>
                <w:sz w:val="20"/>
                <w:szCs w:val="20"/>
              </w:rPr>
              <w:t>Gestionar registro.</w:t>
            </w:r>
          </w:p>
          <w:p w:rsidR="001172F8" w:rsidRDefault="001172F8" w:rsidP="00D70E14">
            <w:pPr>
              <w:pStyle w:val="Prrafodelista"/>
              <w:numPr>
                <w:ilvl w:val="0"/>
                <w:numId w:val="34"/>
              </w:numPr>
              <w:rPr>
                <w:sz w:val="20"/>
                <w:szCs w:val="20"/>
              </w:rPr>
            </w:pPr>
            <w:r w:rsidRPr="007320D5">
              <w:rPr>
                <w:sz w:val="20"/>
                <w:szCs w:val="20"/>
              </w:rPr>
              <w:t>El sistema solicita se seleccione el criterio de búsqueda de registro y se ingrese su correspondiente valor.</w:t>
            </w:r>
          </w:p>
          <w:p w:rsidR="001172F8" w:rsidRPr="004D4D9C" w:rsidRDefault="001172F8" w:rsidP="00D70E14">
            <w:pPr>
              <w:pStyle w:val="Prrafodelista"/>
              <w:numPr>
                <w:ilvl w:val="0"/>
                <w:numId w:val="34"/>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el criterio de búsqueda de registro e ingresa su correspondiente valor y selecciona la opción buscar.</w:t>
            </w:r>
          </w:p>
          <w:p w:rsidR="001172F8" w:rsidRPr="002C544E" w:rsidRDefault="001172F8" w:rsidP="00D70E14">
            <w:pPr>
              <w:pStyle w:val="Prrafodelista"/>
              <w:numPr>
                <w:ilvl w:val="1"/>
                <w:numId w:val="35"/>
              </w:numPr>
              <w:rPr>
                <w:sz w:val="20"/>
                <w:szCs w:val="20"/>
              </w:rPr>
            </w:pPr>
            <w:r w:rsidRPr="0018492D">
              <w:rPr>
                <w:sz w:val="20"/>
                <w:szCs w:val="20"/>
                <w:lang w:val="es-ES"/>
              </w:rPr>
              <w:t xml:space="preserve">El </w:t>
            </w:r>
            <w:r w:rsidR="00DF423E">
              <w:rPr>
                <w:sz w:val="20"/>
                <w:szCs w:val="20"/>
              </w:rPr>
              <w:t>GST</w:t>
            </w:r>
            <w:r w:rsidR="00DF423E" w:rsidRPr="0018492D">
              <w:rPr>
                <w:sz w:val="20"/>
                <w:szCs w:val="20"/>
                <w:lang w:val="es-ES"/>
              </w:rPr>
              <w:t xml:space="preserve"> </w:t>
            </w:r>
            <w:r w:rsidRPr="0018492D">
              <w:rPr>
                <w:sz w:val="20"/>
                <w:szCs w:val="20"/>
                <w:lang w:val="es-ES"/>
              </w:rPr>
              <w:t>no selecciona el criterio de búsqueda de registro y/o no ingresa su correspondiente valor y/o no selecciona la opción buscar.</w:t>
            </w:r>
          </w:p>
          <w:p w:rsidR="001172F8" w:rsidRPr="004D4D9C" w:rsidRDefault="001172F8" w:rsidP="00D70E14">
            <w:pPr>
              <w:pStyle w:val="Prrafodelista"/>
              <w:numPr>
                <w:ilvl w:val="1"/>
                <w:numId w:val="35"/>
              </w:numPr>
              <w:rPr>
                <w:sz w:val="20"/>
                <w:szCs w:val="20"/>
              </w:rPr>
            </w:pPr>
            <w:r w:rsidRPr="004036E8">
              <w:rPr>
                <w:sz w:val="20"/>
                <w:szCs w:val="20"/>
                <w:lang w:val="es-ES"/>
              </w:rPr>
              <w:t>Se cancela el caso de uso.</w:t>
            </w:r>
          </w:p>
          <w:p w:rsidR="001172F8" w:rsidRDefault="001172F8" w:rsidP="00D70E14">
            <w:pPr>
              <w:pStyle w:val="Prrafodelista"/>
              <w:numPr>
                <w:ilvl w:val="0"/>
                <w:numId w:val="35"/>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se ejecuta con éxito.</w:t>
            </w:r>
          </w:p>
          <w:p w:rsidR="001172F8" w:rsidRDefault="001172F8" w:rsidP="00D70E14">
            <w:pPr>
              <w:pStyle w:val="Prrafodelista"/>
              <w:numPr>
                <w:ilvl w:val="0"/>
                <w:numId w:val="36"/>
              </w:numPr>
              <w:rPr>
                <w:sz w:val="20"/>
                <w:szCs w:val="20"/>
              </w:rPr>
            </w:pPr>
            <w:r w:rsidRPr="007320D5">
              <w:rPr>
                <w:sz w:val="20"/>
                <w:szCs w:val="20"/>
              </w:rPr>
              <w:t xml:space="preserve">Para buscar según el criterio seleccionado y el valor ingresado el/los registro/s que cumplan con la condición de búsqueda, se llama al caso de uso </w:t>
            </w:r>
            <w:r w:rsidRPr="007320D5">
              <w:rPr>
                <w:b/>
                <w:sz w:val="20"/>
                <w:szCs w:val="20"/>
              </w:rPr>
              <w:t>Consultar Registro</w:t>
            </w:r>
            <w:r w:rsidRPr="007320D5">
              <w:rPr>
                <w:sz w:val="20"/>
                <w:szCs w:val="20"/>
              </w:rPr>
              <w:t xml:space="preserve"> y éste no se ejecuta con éxito.</w:t>
            </w:r>
          </w:p>
          <w:p w:rsidR="001172F8" w:rsidRDefault="001172F8" w:rsidP="00D70E14">
            <w:pPr>
              <w:pStyle w:val="Prrafodelista"/>
              <w:numPr>
                <w:ilvl w:val="0"/>
                <w:numId w:val="36"/>
              </w:numPr>
              <w:rPr>
                <w:sz w:val="20"/>
                <w:szCs w:val="20"/>
              </w:rPr>
            </w:pPr>
            <w:r w:rsidRPr="007320D5">
              <w:rPr>
                <w:sz w:val="20"/>
                <w:szCs w:val="20"/>
              </w:rPr>
              <w:t>El sistema informa la situación.</w:t>
            </w:r>
          </w:p>
          <w:p w:rsidR="001172F8" w:rsidRDefault="001172F8" w:rsidP="00D70E14">
            <w:pPr>
              <w:pStyle w:val="Prrafodelista"/>
              <w:numPr>
                <w:ilvl w:val="0"/>
                <w:numId w:val="36"/>
              </w:numPr>
              <w:rPr>
                <w:sz w:val="20"/>
                <w:szCs w:val="20"/>
              </w:rPr>
            </w:pPr>
            <w:r w:rsidRPr="007320D5">
              <w:rPr>
                <w:sz w:val="20"/>
                <w:szCs w:val="20"/>
              </w:rPr>
              <w:t>Se cancela el caso de uso.</w:t>
            </w:r>
          </w:p>
          <w:p w:rsidR="001172F8" w:rsidRPr="001B4D15" w:rsidRDefault="001172F8" w:rsidP="00D70E14">
            <w:pPr>
              <w:pStyle w:val="Prrafodelista"/>
              <w:numPr>
                <w:ilvl w:val="0"/>
                <w:numId w:val="35"/>
              </w:numPr>
              <w:rPr>
                <w:sz w:val="20"/>
                <w:szCs w:val="20"/>
              </w:rPr>
            </w:pPr>
            <w:r w:rsidRPr="007320D5">
              <w:rPr>
                <w:sz w:val="20"/>
                <w:szCs w:val="20"/>
              </w:rPr>
              <w:t>El sistema muestra como resultado los correspondientes datos del o de los registros encontrados.</w:t>
            </w:r>
          </w:p>
          <w:p w:rsidR="001172F8" w:rsidRDefault="001172F8" w:rsidP="00D70E14">
            <w:pPr>
              <w:pStyle w:val="Prrafodelista"/>
              <w:numPr>
                <w:ilvl w:val="0"/>
                <w:numId w:val="35"/>
              </w:numPr>
              <w:rPr>
                <w:sz w:val="20"/>
                <w:szCs w:val="20"/>
              </w:rPr>
            </w:pPr>
            <w:r>
              <w:rPr>
                <w:sz w:val="20"/>
                <w:szCs w:val="20"/>
              </w:rPr>
              <w:t xml:space="preserve">El </w:t>
            </w:r>
            <w:r w:rsidR="00DF423E">
              <w:rPr>
                <w:sz w:val="20"/>
                <w:szCs w:val="20"/>
              </w:rPr>
              <w:t>GST</w:t>
            </w:r>
            <w:r w:rsidR="00DF423E" w:rsidRPr="007320D5">
              <w:rPr>
                <w:sz w:val="20"/>
                <w:szCs w:val="20"/>
              </w:rPr>
              <w:t xml:space="preserve"> </w:t>
            </w:r>
            <w:r w:rsidRPr="007320D5">
              <w:rPr>
                <w:sz w:val="20"/>
                <w:szCs w:val="20"/>
              </w:rPr>
              <w:t>no selecciona algún registro que se encuentra en el resultado.</w:t>
            </w:r>
          </w:p>
          <w:p w:rsidR="001172F8" w:rsidRDefault="001172F8" w:rsidP="00D70E14">
            <w:pPr>
              <w:pStyle w:val="Prrafodelista"/>
              <w:numPr>
                <w:ilvl w:val="1"/>
                <w:numId w:val="35"/>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algún registro que se encuentra en el resultado.</w:t>
            </w:r>
          </w:p>
          <w:p w:rsidR="001172F8" w:rsidRDefault="001172F8" w:rsidP="00D70E14">
            <w:pPr>
              <w:pStyle w:val="Prrafodelista"/>
              <w:numPr>
                <w:ilvl w:val="1"/>
                <w:numId w:val="35"/>
              </w:numPr>
              <w:rPr>
                <w:sz w:val="20"/>
                <w:szCs w:val="20"/>
              </w:rPr>
            </w:pPr>
            <w:r w:rsidRPr="004D4D9C">
              <w:rPr>
                <w:sz w:val="20"/>
                <w:szCs w:val="20"/>
              </w:rPr>
              <w:t xml:space="preserve">El </w:t>
            </w:r>
            <w:r w:rsidR="00DF423E">
              <w:rPr>
                <w:sz w:val="20"/>
                <w:szCs w:val="20"/>
              </w:rPr>
              <w:t>GST</w:t>
            </w:r>
            <w:r w:rsidR="00DF423E" w:rsidRPr="004D4D9C">
              <w:rPr>
                <w:sz w:val="20"/>
                <w:szCs w:val="20"/>
              </w:rPr>
              <w:t xml:space="preserve"> </w:t>
            </w:r>
            <w:r w:rsidRPr="004D4D9C">
              <w:rPr>
                <w:sz w:val="20"/>
                <w:szCs w:val="20"/>
              </w:rPr>
              <w:t>selecciona la opción Modificar para modificar el registro seleccionado.</w:t>
            </w:r>
          </w:p>
          <w:p w:rsidR="001172F8" w:rsidRPr="00880A96" w:rsidRDefault="001172F8" w:rsidP="00D70E14">
            <w:pPr>
              <w:pStyle w:val="Prrafodelista"/>
              <w:numPr>
                <w:ilvl w:val="2"/>
                <w:numId w:val="35"/>
              </w:numPr>
              <w:rPr>
                <w:sz w:val="20"/>
                <w:szCs w:val="20"/>
              </w:rPr>
            </w:pPr>
            <w:r w:rsidRPr="00880A96">
              <w:rPr>
                <w:sz w:val="20"/>
                <w:szCs w:val="20"/>
              </w:rPr>
              <w:t xml:space="preserve">El </w:t>
            </w:r>
            <w:r w:rsidR="00DF423E">
              <w:rPr>
                <w:sz w:val="20"/>
                <w:szCs w:val="20"/>
              </w:rPr>
              <w:t>GST</w:t>
            </w:r>
            <w:r w:rsidR="00DF423E" w:rsidRPr="00880A96">
              <w:rPr>
                <w:sz w:val="20"/>
                <w:szCs w:val="20"/>
              </w:rPr>
              <w:t xml:space="preserve"> </w:t>
            </w:r>
            <w:r w:rsidRPr="00880A96">
              <w:rPr>
                <w:sz w:val="20"/>
                <w:szCs w:val="20"/>
              </w:rPr>
              <w:t>selecciona la opción “</w:t>
            </w:r>
            <w:r w:rsidRPr="00880A96">
              <w:rPr>
                <w:b/>
                <w:sz w:val="20"/>
                <w:szCs w:val="20"/>
              </w:rPr>
              <w:t>Registrar Nuevo Registro”</w:t>
            </w:r>
            <w:r w:rsidRPr="00880A96">
              <w:rPr>
                <w:sz w:val="20"/>
                <w:szCs w:val="20"/>
              </w:rPr>
              <w:t>.</w:t>
            </w:r>
          </w:p>
          <w:p w:rsidR="001172F8" w:rsidRPr="00880A96" w:rsidRDefault="001172F8" w:rsidP="00D70E14">
            <w:pPr>
              <w:pStyle w:val="Prrafodelista"/>
              <w:numPr>
                <w:ilvl w:val="3"/>
                <w:numId w:val="35"/>
              </w:numPr>
              <w:rPr>
                <w:sz w:val="20"/>
                <w:szCs w:val="20"/>
              </w:rPr>
            </w:pPr>
            <w:r w:rsidRPr="00880A96">
              <w:rPr>
                <w:sz w:val="20"/>
                <w:szCs w:val="20"/>
              </w:rPr>
              <w:t xml:space="preserve">El </w:t>
            </w:r>
            <w:r w:rsidR="00DF423E">
              <w:rPr>
                <w:sz w:val="20"/>
                <w:szCs w:val="20"/>
              </w:rPr>
              <w:t>GST</w:t>
            </w:r>
            <w:r w:rsidR="00DF423E" w:rsidRPr="00880A96">
              <w:rPr>
                <w:sz w:val="20"/>
                <w:szCs w:val="20"/>
              </w:rPr>
              <w:t xml:space="preserve"> </w:t>
            </w:r>
            <w:r w:rsidRPr="00880A96">
              <w:rPr>
                <w:sz w:val="20"/>
                <w:szCs w:val="20"/>
              </w:rPr>
              <w:t>selecciona la opción Deshabilitar  Registro para deshabilitar el registro seleccionado.</w:t>
            </w:r>
          </w:p>
          <w:p w:rsidR="001172F8" w:rsidRPr="00880A96" w:rsidRDefault="001172F8" w:rsidP="00D70E14">
            <w:pPr>
              <w:pStyle w:val="Prrafodelista"/>
              <w:numPr>
                <w:ilvl w:val="3"/>
                <w:numId w:val="35"/>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se ejecuta con éxito.</w:t>
            </w:r>
          </w:p>
          <w:p w:rsidR="001172F8" w:rsidRPr="00880A96" w:rsidRDefault="001172F8" w:rsidP="00D70E14">
            <w:pPr>
              <w:pStyle w:val="Prrafodelista"/>
              <w:numPr>
                <w:ilvl w:val="4"/>
                <w:numId w:val="35"/>
              </w:numPr>
              <w:rPr>
                <w:sz w:val="20"/>
                <w:szCs w:val="20"/>
              </w:rPr>
            </w:pPr>
            <w:r w:rsidRPr="00880A96">
              <w:rPr>
                <w:sz w:val="20"/>
                <w:szCs w:val="20"/>
              </w:rPr>
              <w:t xml:space="preserve">Para deshabilitar al registro seleccionado se llama al caso de uso </w:t>
            </w:r>
            <w:r w:rsidRPr="00880A96">
              <w:rPr>
                <w:b/>
                <w:sz w:val="20"/>
                <w:szCs w:val="20"/>
              </w:rPr>
              <w:t xml:space="preserve">Deshabilitar Registro </w:t>
            </w:r>
            <w:r w:rsidRPr="00880A96">
              <w:rPr>
                <w:sz w:val="20"/>
                <w:szCs w:val="20"/>
              </w:rPr>
              <w:t>y éste no se ejecuta con éxito.</w:t>
            </w:r>
          </w:p>
          <w:p w:rsidR="001172F8" w:rsidRPr="00880A96" w:rsidRDefault="001172F8" w:rsidP="00D70E14">
            <w:pPr>
              <w:pStyle w:val="Prrafodelista"/>
              <w:numPr>
                <w:ilvl w:val="4"/>
                <w:numId w:val="35"/>
              </w:numPr>
              <w:rPr>
                <w:sz w:val="20"/>
                <w:szCs w:val="20"/>
              </w:rPr>
            </w:pPr>
            <w:r w:rsidRPr="00880A96">
              <w:rPr>
                <w:sz w:val="20"/>
                <w:szCs w:val="20"/>
              </w:rPr>
              <w:t>El sistema informa la situación.</w:t>
            </w:r>
          </w:p>
          <w:p w:rsidR="001172F8" w:rsidRPr="00880A96" w:rsidRDefault="001172F8" w:rsidP="00D70E14">
            <w:pPr>
              <w:pStyle w:val="Prrafodelista"/>
              <w:numPr>
                <w:ilvl w:val="4"/>
                <w:numId w:val="35"/>
              </w:numPr>
              <w:rPr>
                <w:sz w:val="20"/>
                <w:szCs w:val="20"/>
              </w:rPr>
            </w:pPr>
            <w:r w:rsidRPr="00880A96">
              <w:rPr>
                <w:sz w:val="20"/>
                <w:szCs w:val="20"/>
              </w:rPr>
              <w:t xml:space="preserve"> Se cancela el caso de uso.</w:t>
            </w:r>
          </w:p>
          <w:p w:rsidR="001172F8" w:rsidRPr="00880A96" w:rsidRDefault="001172F8" w:rsidP="00D70E14">
            <w:pPr>
              <w:pStyle w:val="Prrafodelista"/>
              <w:numPr>
                <w:ilvl w:val="3"/>
                <w:numId w:val="35"/>
              </w:numPr>
              <w:rPr>
                <w:sz w:val="20"/>
                <w:szCs w:val="20"/>
              </w:rPr>
            </w:pPr>
            <w:r w:rsidRPr="00880A96">
              <w:rPr>
                <w:sz w:val="20"/>
                <w:szCs w:val="20"/>
              </w:rPr>
              <w:t xml:space="preserve"> Fin del caso de uso.</w:t>
            </w:r>
          </w:p>
          <w:p w:rsidR="001172F8" w:rsidRPr="00880A96" w:rsidRDefault="001172F8" w:rsidP="00D70E14">
            <w:pPr>
              <w:pStyle w:val="Prrafodelista"/>
              <w:numPr>
                <w:ilvl w:val="2"/>
                <w:numId w:val="35"/>
              </w:numPr>
              <w:rPr>
                <w:sz w:val="20"/>
                <w:szCs w:val="20"/>
              </w:rPr>
            </w:pPr>
            <w:r w:rsidRPr="00880A96">
              <w:rPr>
                <w:sz w:val="20"/>
                <w:szCs w:val="20"/>
              </w:rPr>
              <w:t xml:space="preserve">Para registrar un nuevo registro se llama al caso de uso </w:t>
            </w:r>
            <w:r w:rsidRPr="00880A96">
              <w:rPr>
                <w:b/>
                <w:sz w:val="20"/>
                <w:szCs w:val="20"/>
              </w:rPr>
              <w:t>Registrar Nuevo registro</w:t>
            </w:r>
            <w:r w:rsidRPr="00880A96">
              <w:rPr>
                <w:sz w:val="20"/>
                <w:szCs w:val="20"/>
              </w:rPr>
              <w:t xml:space="preserve"> y este se ejecuta con  éxito.</w:t>
            </w:r>
          </w:p>
          <w:p w:rsidR="001172F8" w:rsidRPr="00880A96" w:rsidRDefault="001172F8" w:rsidP="00D70E14">
            <w:pPr>
              <w:pStyle w:val="Prrafodelista"/>
              <w:numPr>
                <w:ilvl w:val="3"/>
                <w:numId w:val="35"/>
              </w:numPr>
              <w:rPr>
                <w:sz w:val="20"/>
                <w:szCs w:val="20"/>
              </w:rPr>
            </w:pPr>
            <w:r w:rsidRPr="00880A96">
              <w:rPr>
                <w:sz w:val="20"/>
                <w:szCs w:val="20"/>
              </w:rPr>
              <w:t xml:space="preserve"> Para registrar un nuevo registro se llama al caso de uso </w:t>
            </w:r>
            <w:r w:rsidRPr="00880A96">
              <w:rPr>
                <w:b/>
                <w:sz w:val="20"/>
                <w:szCs w:val="20"/>
              </w:rPr>
              <w:t>Registrar Nuevo registro</w:t>
            </w:r>
            <w:r w:rsidRPr="00880A96">
              <w:rPr>
                <w:sz w:val="20"/>
                <w:szCs w:val="20"/>
              </w:rPr>
              <w:t xml:space="preserve"> y este no se ejecuta con éxito.</w:t>
            </w:r>
          </w:p>
          <w:p w:rsidR="001172F8" w:rsidRPr="00880A96" w:rsidRDefault="001172F8" w:rsidP="00D70E14">
            <w:pPr>
              <w:pStyle w:val="Prrafodelista"/>
              <w:numPr>
                <w:ilvl w:val="3"/>
                <w:numId w:val="35"/>
              </w:numPr>
              <w:rPr>
                <w:sz w:val="20"/>
                <w:szCs w:val="20"/>
              </w:rPr>
            </w:pPr>
            <w:r w:rsidRPr="00880A96">
              <w:rPr>
                <w:sz w:val="20"/>
                <w:szCs w:val="20"/>
              </w:rPr>
              <w:t xml:space="preserve"> El sistema informa la situación.</w:t>
            </w:r>
          </w:p>
          <w:p w:rsidR="001172F8" w:rsidRPr="00880A96" w:rsidRDefault="001172F8" w:rsidP="00D70E14">
            <w:pPr>
              <w:pStyle w:val="Prrafodelista"/>
              <w:numPr>
                <w:ilvl w:val="3"/>
                <w:numId w:val="35"/>
              </w:numPr>
              <w:rPr>
                <w:sz w:val="20"/>
                <w:szCs w:val="20"/>
              </w:rPr>
            </w:pPr>
            <w:r w:rsidRPr="00880A96">
              <w:rPr>
                <w:sz w:val="20"/>
                <w:szCs w:val="20"/>
              </w:rPr>
              <w:t xml:space="preserve"> Se cancela el caso de uso.</w:t>
            </w:r>
          </w:p>
          <w:p w:rsidR="001172F8" w:rsidRPr="00880A96" w:rsidRDefault="001172F8" w:rsidP="00D70E14">
            <w:pPr>
              <w:pStyle w:val="Prrafodelista"/>
              <w:numPr>
                <w:ilvl w:val="2"/>
                <w:numId w:val="35"/>
              </w:numPr>
              <w:rPr>
                <w:sz w:val="20"/>
                <w:szCs w:val="20"/>
              </w:rPr>
            </w:pPr>
            <w:r w:rsidRPr="00880A96">
              <w:rPr>
                <w:sz w:val="20"/>
                <w:szCs w:val="20"/>
              </w:rPr>
              <w:t>Fin del caso de uso.</w:t>
            </w:r>
          </w:p>
          <w:p w:rsidR="001172F8" w:rsidRDefault="001172F8" w:rsidP="00D70E14">
            <w:pPr>
              <w:pStyle w:val="Prrafodelista"/>
              <w:numPr>
                <w:ilvl w:val="1"/>
                <w:numId w:val="35"/>
              </w:numPr>
              <w:rPr>
                <w:sz w:val="20"/>
                <w:szCs w:val="20"/>
              </w:rPr>
            </w:pPr>
            <w:r w:rsidRPr="004D4D9C">
              <w:rPr>
                <w:sz w:val="20"/>
                <w:szCs w:val="20"/>
              </w:rPr>
              <w:t xml:space="preserve">Para modificar al registro seleccionado se llama al caso de uso </w:t>
            </w:r>
            <w:r w:rsidRPr="004D4D9C">
              <w:rPr>
                <w:b/>
                <w:sz w:val="20"/>
                <w:szCs w:val="20"/>
              </w:rPr>
              <w:t xml:space="preserve">Modificar Registro </w:t>
            </w:r>
            <w:r w:rsidRPr="004D4D9C">
              <w:rPr>
                <w:sz w:val="20"/>
                <w:szCs w:val="20"/>
              </w:rPr>
              <w:t>y éste se ejecuta con éxito.</w:t>
            </w:r>
          </w:p>
          <w:p w:rsidR="001172F8" w:rsidRDefault="001172F8" w:rsidP="00D70E14">
            <w:pPr>
              <w:pStyle w:val="Prrafodelista"/>
              <w:numPr>
                <w:ilvl w:val="2"/>
                <w:numId w:val="35"/>
              </w:numPr>
              <w:rPr>
                <w:sz w:val="20"/>
                <w:szCs w:val="20"/>
              </w:rPr>
            </w:pPr>
            <w:r w:rsidRPr="004D4D9C">
              <w:rPr>
                <w:sz w:val="20"/>
                <w:szCs w:val="20"/>
              </w:rPr>
              <w:lastRenderedPageBreak/>
              <w:t xml:space="preserve">Para modificar al registro seleccionado se llama al caso de uso </w:t>
            </w:r>
            <w:r w:rsidRPr="004D4D9C">
              <w:rPr>
                <w:b/>
                <w:sz w:val="20"/>
                <w:szCs w:val="20"/>
              </w:rPr>
              <w:t xml:space="preserve">Modificar Registro </w:t>
            </w:r>
            <w:r w:rsidRPr="004D4D9C">
              <w:rPr>
                <w:sz w:val="20"/>
                <w:szCs w:val="20"/>
              </w:rPr>
              <w:t>y éste no se ejecuta con éxito.</w:t>
            </w:r>
          </w:p>
          <w:p w:rsidR="001172F8" w:rsidRDefault="001172F8" w:rsidP="00D70E14">
            <w:pPr>
              <w:pStyle w:val="Prrafodelista"/>
              <w:numPr>
                <w:ilvl w:val="2"/>
                <w:numId w:val="35"/>
              </w:numPr>
              <w:rPr>
                <w:sz w:val="20"/>
                <w:szCs w:val="20"/>
              </w:rPr>
            </w:pPr>
            <w:r w:rsidRPr="004D4D9C">
              <w:rPr>
                <w:sz w:val="20"/>
                <w:szCs w:val="20"/>
              </w:rPr>
              <w:t>El sistema informa la situación</w:t>
            </w:r>
          </w:p>
          <w:p w:rsidR="001172F8" w:rsidRDefault="001172F8" w:rsidP="00D70E14">
            <w:pPr>
              <w:pStyle w:val="Prrafodelista"/>
              <w:numPr>
                <w:ilvl w:val="2"/>
                <w:numId w:val="35"/>
              </w:numPr>
              <w:rPr>
                <w:sz w:val="20"/>
                <w:szCs w:val="20"/>
              </w:rPr>
            </w:pPr>
            <w:r w:rsidRPr="004D4D9C">
              <w:rPr>
                <w:sz w:val="20"/>
                <w:szCs w:val="20"/>
              </w:rPr>
              <w:t>Se cancela el caso de uso.</w:t>
            </w:r>
          </w:p>
          <w:p w:rsidR="001172F8" w:rsidRDefault="001172F8" w:rsidP="00D70E14">
            <w:pPr>
              <w:pStyle w:val="Prrafodelista"/>
              <w:numPr>
                <w:ilvl w:val="1"/>
                <w:numId w:val="35"/>
              </w:numPr>
              <w:rPr>
                <w:sz w:val="20"/>
                <w:szCs w:val="20"/>
              </w:rPr>
            </w:pPr>
            <w:r w:rsidRPr="004D4D9C">
              <w:rPr>
                <w:sz w:val="20"/>
                <w:szCs w:val="20"/>
              </w:rPr>
              <w:t>Fin de caso de uso.</w:t>
            </w:r>
          </w:p>
          <w:p w:rsidR="001172F8" w:rsidRPr="004D4D9C" w:rsidRDefault="001172F8" w:rsidP="00D70E14">
            <w:pPr>
              <w:pStyle w:val="Prrafodelista"/>
              <w:numPr>
                <w:ilvl w:val="0"/>
                <w:numId w:val="35"/>
              </w:numPr>
              <w:rPr>
                <w:sz w:val="20"/>
                <w:szCs w:val="20"/>
              </w:rPr>
            </w:pPr>
            <w:r w:rsidRPr="004D4D9C">
              <w:rPr>
                <w:sz w:val="20"/>
                <w:szCs w:val="20"/>
              </w:rPr>
              <w:t>Fin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lastRenderedPageBreak/>
              <w:t>Temas Pendientes</w:t>
            </w:r>
          </w:p>
        </w:tc>
      </w:tr>
      <w:tr w:rsidR="001172F8" w:rsidRPr="0027372A" w:rsidTr="00F73477">
        <w:tc>
          <w:tcPr>
            <w:tcW w:w="9214" w:type="dxa"/>
            <w:gridSpan w:val="3"/>
          </w:tcPr>
          <w:p w:rsidR="001172F8" w:rsidRPr="00B30B18" w:rsidRDefault="001172F8" w:rsidP="00F73477">
            <w:pPr>
              <w:rPr>
                <w:rStyle w:val="Textoennegrita"/>
                <w:b w:val="0"/>
                <w:sz w:val="20"/>
                <w:szCs w:val="20"/>
              </w:rPr>
            </w:pPr>
            <w:r w:rsidRPr="00B30B18">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B30B18" w:rsidRDefault="001172F8" w:rsidP="00F73477">
            <w:pPr>
              <w:rPr>
                <w:bCs/>
                <w:sz w:val="20"/>
                <w:szCs w:val="20"/>
              </w:rPr>
            </w:pPr>
            <w:r w:rsidRPr="00B30B18">
              <w:rPr>
                <w:bCs/>
                <w:sz w:val="20"/>
                <w:szCs w:val="20"/>
              </w:rPr>
              <w:t>Esta descripción se aplica para los Casos de Uso:</w:t>
            </w:r>
          </w:p>
          <w:p w:rsidR="001172F8" w:rsidRPr="007320D5" w:rsidRDefault="001172F8" w:rsidP="00F73477">
            <w:pPr>
              <w:rPr>
                <w:sz w:val="20"/>
                <w:szCs w:val="20"/>
              </w:rPr>
            </w:pPr>
            <w:r w:rsidRPr="007320D5">
              <w:rPr>
                <w:sz w:val="20"/>
                <w:szCs w:val="20"/>
              </w:rPr>
              <w:t>- Gestionar Persona</w:t>
            </w:r>
          </w:p>
          <w:p w:rsidR="001172F8" w:rsidRPr="007320D5" w:rsidRDefault="001172F8" w:rsidP="00F73477">
            <w:pPr>
              <w:rPr>
                <w:sz w:val="20"/>
                <w:szCs w:val="20"/>
              </w:rPr>
            </w:pPr>
            <w:r w:rsidRPr="007320D5">
              <w:rPr>
                <w:sz w:val="20"/>
                <w:szCs w:val="20"/>
              </w:rPr>
              <w:t>- Gestionar Cuadrilla</w:t>
            </w:r>
          </w:p>
          <w:p w:rsidR="001172F8" w:rsidRPr="007320D5" w:rsidRDefault="001172F8" w:rsidP="00F73477">
            <w:pPr>
              <w:rPr>
                <w:sz w:val="20"/>
                <w:szCs w:val="20"/>
              </w:rPr>
            </w:pPr>
            <w:r w:rsidRPr="007320D5">
              <w:rPr>
                <w:sz w:val="20"/>
                <w:szCs w:val="20"/>
              </w:rPr>
              <w:t>- Gestionar Cliente</w:t>
            </w:r>
          </w:p>
          <w:p w:rsidR="001172F8" w:rsidRPr="007320D5" w:rsidRDefault="001172F8" w:rsidP="00F73477">
            <w:pPr>
              <w:rPr>
                <w:sz w:val="20"/>
                <w:szCs w:val="20"/>
              </w:rPr>
            </w:pPr>
            <w:r w:rsidRPr="007320D5">
              <w:rPr>
                <w:sz w:val="20"/>
                <w:szCs w:val="20"/>
              </w:rPr>
              <w:t>- Gestionar Herramienta</w:t>
            </w:r>
          </w:p>
          <w:p w:rsidR="001172F8" w:rsidRPr="007320D5" w:rsidRDefault="001172F8" w:rsidP="00F73477">
            <w:pPr>
              <w:rPr>
                <w:sz w:val="20"/>
                <w:szCs w:val="20"/>
              </w:rPr>
            </w:pPr>
            <w:r w:rsidRPr="007320D5">
              <w:rPr>
                <w:sz w:val="20"/>
                <w:szCs w:val="20"/>
              </w:rPr>
              <w:t>- Gestionar Equipo</w:t>
            </w:r>
          </w:p>
          <w:p w:rsidR="001172F8" w:rsidRPr="007320D5" w:rsidRDefault="001172F8" w:rsidP="00F73477">
            <w:pPr>
              <w:rPr>
                <w:sz w:val="20"/>
                <w:szCs w:val="20"/>
              </w:rPr>
            </w:pPr>
            <w:r w:rsidRPr="007320D5">
              <w:rPr>
                <w:sz w:val="20"/>
                <w:szCs w:val="20"/>
              </w:rPr>
              <w:t>- Gestionar Sitio</w:t>
            </w:r>
          </w:p>
          <w:p w:rsidR="001172F8" w:rsidRPr="007320D5" w:rsidRDefault="001172F8" w:rsidP="00F73477">
            <w:pPr>
              <w:rPr>
                <w:sz w:val="20"/>
                <w:szCs w:val="20"/>
              </w:rPr>
            </w:pPr>
            <w:r w:rsidRPr="007320D5">
              <w:rPr>
                <w:sz w:val="20"/>
                <w:szCs w:val="20"/>
              </w:rPr>
              <w:t>- Gestionar Tipo Documentación</w:t>
            </w:r>
          </w:p>
          <w:p w:rsidR="001172F8" w:rsidRPr="007320D5" w:rsidRDefault="001172F8" w:rsidP="00F73477">
            <w:pPr>
              <w:rPr>
                <w:sz w:val="20"/>
                <w:szCs w:val="20"/>
              </w:rPr>
            </w:pPr>
            <w:r w:rsidRPr="007320D5">
              <w:rPr>
                <w:sz w:val="20"/>
                <w:szCs w:val="20"/>
              </w:rPr>
              <w:t xml:space="preserve">- Gestionar Permiso </w:t>
            </w:r>
          </w:p>
          <w:p w:rsidR="001172F8" w:rsidRPr="007320D5" w:rsidRDefault="001172F8" w:rsidP="00F73477">
            <w:pPr>
              <w:rPr>
                <w:sz w:val="20"/>
                <w:szCs w:val="20"/>
              </w:rPr>
            </w:pPr>
            <w:r w:rsidRPr="007320D5">
              <w:rPr>
                <w:sz w:val="20"/>
                <w:szCs w:val="20"/>
              </w:rPr>
              <w:t>- Gestionar Tipo Tarea</w:t>
            </w:r>
          </w:p>
          <w:p w:rsidR="001172F8" w:rsidRPr="00B30B18" w:rsidRDefault="001172F8" w:rsidP="00F73477">
            <w:pPr>
              <w:rPr>
                <w:b/>
                <w:sz w:val="20"/>
                <w:szCs w:val="20"/>
              </w:rPr>
            </w:pPr>
            <w:r w:rsidRPr="007320D5">
              <w:rPr>
                <w:sz w:val="20"/>
                <w:szCs w:val="20"/>
              </w:rPr>
              <w:t>- Gestionar Usuario</w:t>
            </w:r>
          </w:p>
        </w:tc>
      </w:tr>
      <w:tr w:rsidR="001172F8" w:rsidRPr="0027372A" w:rsidTr="00F73477">
        <w:tc>
          <w:tcPr>
            <w:tcW w:w="2977" w:type="dxa"/>
            <w:gridSpan w:val="2"/>
          </w:tcPr>
          <w:p w:rsidR="001172F8" w:rsidRDefault="001172F8" w:rsidP="00F73477">
            <w:pPr>
              <w:pStyle w:val="Prrafodelista"/>
              <w:ind w:left="0"/>
              <w:rPr>
                <w:sz w:val="20"/>
                <w:szCs w:val="20"/>
              </w:rPr>
            </w:pPr>
            <w:r w:rsidRPr="002C5EC0">
              <w:rPr>
                <w:rStyle w:val="Textoennegrita"/>
                <w:sz w:val="20"/>
                <w:szCs w:val="20"/>
              </w:rPr>
              <w:t>Casos de Uso que Extiende</w:t>
            </w:r>
          </w:p>
        </w:tc>
        <w:tc>
          <w:tcPr>
            <w:tcW w:w="6237" w:type="dxa"/>
          </w:tcPr>
          <w:p w:rsidR="001172F8" w:rsidRPr="005A7A41" w:rsidRDefault="001172F8" w:rsidP="00F73477">
            <w:pPr>
              <w:pStyle w:val="Prrafodelista"/>
              <w:ind w:left="0"/>
              <w:rPr>
                <w:b/>
                <w:sz w:val="20"/>
                <w:szCs w:val="20"/>
              </w:rPr>
            </w:pPr>
            <w:r w:rsidRPr="007320D5">
              <w:rPr>
                <w:bCs/>
                <w:sz w:val="20"/>
                <w:szCs w:val="20"/>
              </w:rPr>
              <w:t xml:space="preserve">Caso de Uso: </w:t>
            </w:r>
            <w:r w:rsidRPr="007320D5">
              <w:rPr>
                <w:sz w:val="20"/>
                <w:szCs w:val="20"/>
              </w:rPr>
              <w:t xml:space="preserve">Modificar Registro, Deshabilitar Registro, Registrar Nuevo </w:t>
            </w:r>
            <w:proofErr w:type="gramStart"/>
            <w:r w:rsidRPr="007320D5">
              <w:rPr>
                <w:sz w:val="20"/>
                <w:szCs w:val="20"/>
              </w:rPr>
              <w:t>registro</w:t>
            </w:r>
            <w:proofErr w:type="gramEnd"/>
            <w:r w:rsidRPr="007320D5">
              <w:rPr>
                <w:sz w:val="20"/>
                <w:szCs w:val="20"/>
              </w:rPr>
              <w:t>.</w:t>
            </w:r>
          </w:p>
        </w:tc>
      </w:tr>
      <w:tr w:rsidR="001172F8" w:rsidRPr="0027372A" w:rsidTr="00F73477">
        <w:tc>
          <w:tcPr>
            <w:tcW w:w="2977" w:type="dxa"/>
            <w:gridSpan w:val="2"/>
          </w:tcPr>
          <w:p w:rsidR="001172F8" w:rsidRDefault="001172F8" w:rsidP="00F73477">
            <w:pPr>
              <w:pStyle w:val="Prrafodelista"/>
              <w:ind w:left="0"/>
              <w:rPr>
                <w:sz w:val="20"/>
                <w:szCs w:val="20"/>
              </w:rPr>
            </w:pPr>
            <w:r w:rsidRPr="002C5EC0">
              <w:rPr>
                <w:rStyle w:val="Textoennegrita"/>
                <w:sz w:val="20"/>
                <w:szCs w:val="20"/>
              </w:rPr>
              <w:t>Casos de Uso donde se Incluye</w:t>
            </w:r>
          </w:p>
        </w:tc>
        <w:tc>
          <w:tcPr>
            <w:tcW w:w="6237" w:type="dxa"/>
          </w:tcPr>
          <w:p w:rsidR="001172F8" w:rsidRPr="005A7A41" w:rsidRDefault="001172F8" w:rsidP="00F73477">
            <w:pPr>
              <w:pStyle w:val="Prrafodelista"/>
              <w:ind w:left="0"/>
              <w:rPr>
                <w:b/>
                <w:sz w:val="20"/>
                <w:szCs w:val="20"/>
              </w:rPr>
            </w:pPr>
            <w:r w:rsidRPr="007320D5">
              <w:rPr>
                <w:bCs/>
                <w:sz w:val="20"/>
                <w:szCs w:val="20"/>
              </w:rPr>
              <w:t xml:space="preserve">Caso de Uso: </w:t>
            </w:r>
            <w:r w:rsidRPr="007320D5">
              <w:rPr>
                <w:sz w:val="20"/>
                <w:szCs w:val="20"/>
              </w:rPr>
              <w:t>Consultar Registro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BB3EA0" w:rsidRDefault="001172F8" w:rsidP="00D70E14">
            <w:pPr>
              <w:pStyle w:val="Prrafodelista"/>
              <w:numPr>
                <w:ilvl w:val="2"/>
                <w:numId w:val="62"/>
              </w:numPr>
              <w:rPr>
                <w:sz w:val="20"/>
                <w:szCs w:val="20"/>
              </w:rPr>
            </w:pPr>
            <w:r w:rsidRPr="00BB3EA0">
              <w:rPr>
                <w:sz w:val="20"/>
                <w:szCs w:val="20"/>
              </w:rPr>
              <w:t>-  0.1 – Javier Brizuela</w:t>
            </w:r>
          </w:p>
        </w:tc>
      </w:tr>
    </w:tbl>
    <w:p w:rsidR="001172F8" w:rsidRPr="006773A9" w:rsidRDefault="001172F8" w:rsidP="001172F8">
      <w:pPr>
        <w:pStyle w:val="Ttulo3"/>
      </w:pPr>
      <w:bookmarkStart w:id="32" w:name="_Toc326862090"/>
      <w:r w:rsidRPr="006773A9">
        <w:t>64. Consultar registro</w:t>
      </w:r>
      <w:bookmarkEnd w:id="32"/>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64</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9534D7" w:rsidRDefault="001172F8" w:rsidP="00F73477">
            <w:pPr>
              <w:rPr>
                <w:sz w:val="20"/>
                <w:szCs w:val="20"/>
              </w:rPr>
            </w:pPr>
            <w:r w:rsidRPr="007320D5">
              <w:rPr>
                <w:sz w:val="20"/>
                <w:szCs w:val="20"/>
              </w:rPr>
              <w:t>Consultar registro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DF423E" w:rsidP="00F73477">
            <w:pPr>
              <w:rPr>
                <w:sz w:val="20"/>
                <w:szCs w:val="20"/>
              </w:rPr>
            </w:pPr>
            <w:r>
              <w:rPr>
                <w:sz w:val="20"/>
                <w:szCs w:val="20"/>
              </w:rPr>
              <w:t>Gestor (GST)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ingresó un criterio de búsqueda.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B30B18" w:rsidRDefault="001172F8" w:rsidP="00F73477">
            <w:pPr>
              <w:rPr>
                <w:bCs/>
                <w:sz w:val="20"/>
                <w:szCs w:val="20"/>
              </w:rPr>
            </w:pPr>
            <w:r w:rsidRPr="00B30B18">
              <w:rPr>
                <w:bCs/>
                <w:sz w:val="20"/>
                <w:szCs w:val="20"/>
              </w:rPr>
              <w:t>Datos consultados e informados.</w:t>
            </w:r>
          </w:p>
          <w:p w:rsidR="001172F8" w:rsidRDefault="001172F8" w:rsidP="00F73477">
            <w:pPr>
              <w:rPr>
                <w:sz w:val="20"/>
                <w:szCs w:val="20"/>
              </w:rPr>
            </w:pPr>
            <w:r w:rsidRPr="000760D8">
              <w:rPr>
                <w:b/>
                <w:sz w:val="20"/>
                <w:szCs w:val="20"/>
              </w:rPr>
              <w:t>Fracaso:</w:t>
            </w:r>
          </w:p>
          <w:p w:rsidR="001172F8" w:rsidRPr="00B30B18" w:rsidRDefault="001172F8" w:rsidP="00F73477">
            <w:pPr>
              <w:rPr>
                <w:sz w:val="20"/>
                <w:szCs w:val="20"/>
              </w:rPr>
            </w:pPr>
            <w:r w:rsidRPr="00B30B18">
              <w:rPr>
                <w:sz w:val="20"/>
                <w:szCs w:val="20"/>
              </w:rPr>
              <w:t xml:space="preserve">El </w:t>
            </w:r>
            <w:r w:rsidR="00DF423E">
              <w:rPr>
                <w:sz w:val="20"/>
                <w:szCs w:val="20"/>
              </w:rPr>
              <w:t>GST</w:t>
            </w:r>
            <w:r w:rsidR="00DF423E" w:rsidRPr="00B30B18">
              <w:rPr>
                <w:sz w:val="20"/>
                <w:szCs w:val="20"/>
              </w:rPr>
              <w:t xml:space="preserve"> </w:t>
            </w:r>
            <w:r w:rsidRPr="00B30B18">
              <w:rPr>
                <w:sz w:val="20"/>
                <w:szCs w:val="20"/>
              </w:rPr>
              <w:t>no cambia el criterio de búsqueda y/o no reingresa el valor.</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7805EF" w:rsidRDefault="001172F8" w:rsidP="00D70E14">
            <w:pPr>
              <w:pStyle w:val="Prrafodelista"/>
              <w:numPr>
                <w:ilvl w:val="0"/>
                <w:numId w:val="37"/>
              </w:numPr>
              <w:rPr>
                <w:sz w:val="20"/>
                <w:szCs w:val="20"/>
              </w:rPr>
            </w:pPr>
            <w:r w:rsidRPr="007320D5">
              <w:rPr>
                <w:sz w:val="20"/>
                <w:szCs w:val="20"/>
              </w:rPr>
              <w:t>El sistema busca según el criterio y valor ingresados.</w:t>
            </w:r>
          </w:p>
          <w:p w:rsidR="001172F8" w:rsidRDefault="001172F8" w:rsidP="00D70E14">
            <w:pPr>
              <w:pStyle w:val="Prrafodelista"/>
              <w:numPr>
                <w:ilvl w:val="0"/>
                <w:numId w:val="37"/>
              </w:numPr>
              <w:rPr>
                <w:sz w:val="20"/>
                <w:szCs w:val="20"/>
              </w:rPr>
            </w:pPr>
            <w:r w:rsidRPr="007320D5">
              <w:rPr>
                <w:sz w:val="20"/>
                <w:szCs w:val="20"/>
              </w:rPr>
              <w:t>El sistema encuentra uno o más registros que cumplan con las condiciones de búsqueda y para cada uno de ellos se muestra sus datos correspondientes.</w:t>
            </w:r>
          </w:p>
          <w:p w:rsidR="001172F8" w:rsidRDefault="001172F8" w:rsidP="00D70E14">
            <w:pPr>
              <w:pStyle w:val="Prrafodelista"/>
              <w:numPr>
                <w:ilvl w:val="0"/>
                <w:numId w:val="39"/>
              </w:numPr>
              <w:rPr>
                <w:sz w:val="20"/>
                <w:szCs w:val="20"/>
              </w:rPr>
            </w:pPr>
            <w:r w:rsidRPr="007320D5">
              <w:rPr>
                <w:sz w:val="20"/>
                <w:szCs w:val="20"/>
              </w:rPr>
              <w:t>El sistema no encuentra registros que cumplan con la condición ingresada.</w:t>
            </w:r>
          </w:p>
          <w:p w:rsidR="001172F8" w:rsidRDefault="001172F8" w:rsidP="00D70E14">
            <w:pPr>
              <w:pStyle w:val="Prrafodelista"/>
              <w:numPr>
                <w:ilvl w:val="0"/>
                <w:numId w:val="39"/>
              </w:numPr>
              <w:rPr>
                <w:sz w:val="20"/>
                <w:szCs w:val="20"/>
              </w:rPr>
            </w:pPr>
            <w:r w:rsidRPr="007320D5">
              <w:rPr>
                <w:sz w:val="20"/>
                <w:szCs w:val="20"/>
              </w:rPr>
              <w:t>El sistema informa sobre la situación, solicita que se cambie el criterio de búsqueda y/o se cambie el valor ingresado.</w:t>
            </w:r>
          </w:p>
          <w:p w:rsidR="001172F8" w:rsidRDefault="001172F8" w:rsidP="00D70E14">
            <w:pPr>
              <w:pStyle w:val="Prrafodelista"/>
              <w:numPr>
                <w:ilvl w:val="0"/>
                <w:numId w:val="39"/>
              </w:num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cambia el criterio de búsqueda y/o reingresa el valor.</w:t>
            </w:r>
          </w:p>
          <w:p w:rsidR="001172F8" w:rsidRDefault="001172F8" w:rsidP="00D70E14">
            <w:pPr>
              <w:pStyle w:val="Prrafodelista"/>
              <w:numPr>
                <w:ilvl w:val="0"/>
                <w:numId w:val="40"/>
              </w:numPr>
              <w:rPr>
                <w:sz w:val="20"/>
                <w:szCs w:val="20"/>
              </w:rPr>
            </w:pPr>
            <w:r w:rsidRPr="007320D5">
              <w:rPr>
                <w:sz w:val="20"/>
                <w:szCs w:val="20"/>
              </w:rPr>
              <w:t xml:space="preserve">El </w:t>
            </w:r>
            <w:r w:rsidR="00DF423E">
              <w:rPr>
                <w:sz w:val="20"/>
                <w:szCs w:val="20"/>
              </w:rPr>
              <w:t>GST</w:t>
            </w:r>
            <w:r w:rsidR="00DF423E" w:rsidRPr="007320D5">
              <w:rPr>
                <w:sz w:val="20"/>
                <w:szCs w:val="20"/>
              </w:rPr>
              <w:t xml:space="preserve"> </w:t>
            </w:r>
            <w:r w:rsidRPr="007320D5">
              <w:rPr>
                <w:sz w:val="20"/>
                <w:szCs w:val="20"/>
              </w:rPr>
              <w:t>no cambia el criterio de búsqueda y/o no reingresa el valor.</w:t>
            </w:r>
          </w:p>
          <w:p w:rsidR="001172F8" w:rsidRDefault="001172F8" w:rsidP="00D70E14">
            <w:pPr>
              <w:pStyle w:val="Prrafodelista"/>
              <w:numPr>
                <w:ilvl w:val="0"/>
                <w:numId w:val="40"/>
              </w:numPr>
              <w:rPr>
                <w:sz w:val="20"/>
                <w:szCs w:val="20"/>
              </w:rPr>
            </w:pPr>
            <w:r w:rsidRPr="007320D5">
              <w:rPr>
                <w:sz w:val="20"/>
                <w:szCs w:val="20"/>
              </w:rPr>
              <w:t>El sistema informa la situación.</w:t>
            </w:r>
          </w:p>
          <w:p w:rsidR="001172F8" w:rsidRDefault="001172F8" w:rsidP="00D70E14">
            <w:pPr>
              <w:pStyle w:val="Prrafodelista"/>
              <w:numPr>
                <w:ilvl w:val="0"/>
                <w:numId w:val="40"/>
              </w:numPr>
              <w:rPr>
                <w:sz w:val="20"/>
                <w:szCs w:val="20"/>
              </w:rPr>
            </w:pPr>
            <w:r w:rsidRPr="007320D5">
              <w:rPr>
                <w:sz w:val="20"/>
                <w:szCs w:val="20"/>
              </w:rPr>
              <w:t>Se cancela el caso de uso.</w:t>
            </w:r>
          </w:p>
          <w:p w:rsidR="001172F8" w:rsidRDefault="001172F8" w:rsidP="00D70E14">
            <w:pPr>
              <w:pStyle w:val="Prrafodelista"/>
              <w:numPr>
                <w:ilvl w:val="0"/>
                <w:numId w:val="39"/>
              </w:numPr>
              <w:rPr>
                <w:sz w:val="20"/>
                <w:szCs w:val="20"/>
              </w:rPr>
            </w:pPr>
            <w:r w:rsidRPr="007320D5">
              <w:rPr>
                <w:sz w:val="20"/>
                <w:szCs w:val="20"/>
              </w:rPr>
              <w:t>El sistema busca según el criterio y valor ingresados.</w:t>
            </w:r>
          </w:p>
          <w:p w:rsidR="001172F8" w:rsidRPr="001F79AC" w:rsidRDefault="001172F8" w:rsidP="00D70E14">
            <w:pPr>
              <w:pStyle w:val="Prrafodelista"/>
              <w:numPr>
                <w:ilvl w:val="0"/>
                <w:numId w:val="39"/>
              </w:numPr>
              <w:rPr>
                <w:sz w:val="20"/>
                <w:szCs w:val="20"/>
              </w:rPr>
            </w:pPr>
            <w:r w:rsidRPr="007320D5">
              <w:rPr>
                <w:sz w:val="20"/>
                <w:szCs w:val="20"/>
              </w:rPr>
              <w:t xml:space="preserve">El sistema encuentra uno o más registros que cumplan con las condiciones de búsqueda y </w:t>
            </w:r>
            <w:r w:rsidRPr="007320D5">
              <w:rPr>
                <w:sz w:val="20"/>
                <w:szCs w:val="20"/>
              </w:rPr>
              <w:lastRenderedPageBreak/>
              <w:t xml:space="preserve">para cada uno de ellos muestra los  datos correspondientes </w:t>
            </w:r>
            <w:proofErr w:type="gramStart"/>
            <w:r w:rsidRPr="007320D5">
              <w:rPr>
                <w:sz w:val="20"/>
                <w:szCs w:val="20"/>
              </w:rPr>
              <w:t xml:space="preserve">a </w:t>
            </w:r>
            <w:proofErr w:type="spellStart"/>
            <w:r w:rsidRPr="007320D5">
              <w:rPr>
                <w:sz w:val="20"/>
                <w:szCs w:val="20"/>
              </w:rPr>
              <w:t>el</w:t>
            </w:r>
            <w:proofErr w:type="spellEnd"/>
            <w:proofErr w:type="gramEnd"/>
            <w:r w:rsidRPr="007320D5">
              <w:rPr>
                <w:sz w:val="20"/>
                <w:szCs w:val="20"/>
              </w:rPr>
              <w:t xml:space="preserve"> o los registros encontrados.</w:t>
            </w:r>
          </w:p>
          <w:p w:rsidR="001172F8" w:rsidRPr="00B56D00" w:rsidRDefault="001172F8" w:rsidP="00D70E14">
            <w:pPr>
              <w:pStyle w:val="Prrafodelista"/>
              <w:numPr>
                <w:ilvl w:val="0"/>
                <w:numId w:val="38"/>
              </w:numPr>
              <w:rPr>
                <w:sz w:val="20"/>
                <w:szCs w:val="20"/>
              </w:rPr>
            </w:pPr>
            <w:r w:rsidRPr="00AD5BBE">
              <w:rPr>
                <w:sz w:val="20"/>
                <w:szCs w:val="20"/>
              </w:rPr>
              <w:t>F</w:t>
            </w:r>
            <w:r>
              <w:rPr>
                <w:sz w:val="20"/>
                <w:szCs w:val="20"/>
              </w:rPr>
              <w:t>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Pr>
                <w:rStyle w:val="Textoennegrita"/>
                <w:sz w:val="20"/>
                <w:szCs w:val="20"/>
              </w:rPr>
              <w:lastRenderedPageBreak/>
              <w:t>Observaciones</w:t>
            </w:r>
          </w:p>
        </w:tc>
      </w:tr>
      <w:tr w:rsidR="001172F8" w:rsidRPr="0027372A" w:rsidTr="00F73477">
        <w:tc>
          <w:tcPr>
            <w:tcW w:w="9214" w:type="dxa"/>
            <w:gridSpan w:val="3"/>
          </w:tcPr>
          <w:p w:rsidR="001172F8" w:rsidRDefault="001172F8" w:rsidP="00F73477">
            <w:pPr>
              <w:ind w:left="720"/>
              <w:rPr>
                <w:b/>
                <w:bCs/>
                <w:sz w:val="20"/>
                <w:szCs w:val="20"/>
              </w:rPr>
            </w:pPr>
            <w:r w:rsidRPr="007320D5">
              <w:rPr>
                <w:b/>
                <w:bCs/>
                <w:sz w:val="20"/>
                <w:szCs w:val="20"/>
              </w:rPr>
              <w:t>Esta descripción se aplica para los Casos de Uso:</w:t>
            </w:r>
          </w:p>
          <w:p w:rsidR="001172F8" w:rsidRPr="007320D5" w:rsidRDefault="001172F8" w:rsidP="00F73477">
            <w:pPr>
              <w:rPr>
                <w:sz w:val="20"/>
                <w:szCs w:val="20"/>
              </w:rPr>
            </w:pPr>
            <w:r w:rsidRPr="007320D5">
              <w:rPr>
                <w:sz w:val="20"/>
                <w:szCs w:val="20"/>
              </w:rPr>
              <w:t>- Consultar Persona</w:t>
            </w:r>
          </w:p>
          <w:p w:rsidR="001172F8" w:rsidRPr="007320D5" w:rsidRDefault="001172F8" w:rsidP="00F73477">
            <w:pPr>
              <w:rPr>
                <w:sz w:val="20"/>
                <w:szCs w:val="20"/>
              </w:rPr>
            </w:pPr>
            <w:r w:rsidRPr="007320D5">
              <w:rPr>
                <w:sz w:val="20"/>
                <w:szCs w:val="20"/>
              </w:rPr>
              <w:t>- Consultar Cuadrilla</w:t>
            </w:r>
          </w:p>
          <w:p w:rsidR="001172F8" w:rsidRPr="007320D5" w:rsidRDefault="001172F8" w:rsidP="00F73477">
            <w:pPr>
              <w:rPr>
                <w:sz w:val="20"/>
                <w:szCs w:val="20"/>
              </w:rPr>
            </w:pPr>
            <w:r w:rsidRPr="007320D5">
              <w:rPr>
                <w:sz w:val="20"/>
                <w:szCs w:val="20"/>
              </w:rPr>
              <w:t>- Consultar Cliente</w:t>
            </w:r>
          </w:p>
          <w:p w:rsidR="001172F8" w:rsidRPr="007320D5" w:rsidRDefault="001172F8" w:rsidP="00F73477">
            <w:pPr>
              <w:rPr>
                <w:sz w:val="20"/>
                <w:szCs w:val="20"/>
              </w:rPr>
            </w:pPr>
            <w:r w:rsidRPr="007320D5">
              <w:rPr>
                <w:sz w:val="20"/>
                <w:szCs w:val="20"/>
              </w:rPr>
              <w:t>- Consultar Herramienta</w:t>
            </w:r>
          </w:p>
          <w:p w:rsidR="001172F8" w:rsidRPr="007320D5" w:rsidRDefault="001172F8" w:rsidP="00F73477">
            <w:pPr>
              <w:rPr>
                <w:sz w:val="20"/>
                <w:szCs w:val="20"/>
              </w:rPr>
            </w:pPr>
            <w:r w:rsidRPr="007320D5">
              <w:rPr>
                <w:sz w:val="20"/>
                <w:szCs w:val="20"/>
              </w:rPr>
              <w:t>- Consultar Equipo</w:t>
            </w:r>
          </w:p>
          <w:p w:rsidR="001172F8" w:rsidRPr="007320D5" w:rsidRDefault="001172F8" w:rsidP="00F73477">
            <w:pPr>
              <w:rPr>
                <w:sz w:val="20"/>
                <w:szCs w:val="20"/>
              </w:rPr>
            </w:pPr>
            <w:r w:rsidRPr="007320D5">
              <w:rPr>
                <w:sz w:val="20"/>
                <w:szCs w:val="20"/>
              </w:rPr>
              <w:t>- Consultar Sitio</w:t>
            </w:r>
          </w:p>
          <w:p w:rsidR="001172F8" w:rsidRPr="007320D5" w:rsidRDefault="001172F8" w:rsidP="00F73477">
            <w:pPr>
              <w:rPr>
                <w:sz w:val="20"/>
                <w:szCs w:val="20"/>
              </w:rPr>
            </w:pPr>
            <w:r w:rsidRPr="007320D5">
              <w:rPr>
                <w:sz w:val="20"/>
                <w:szCs w:val="20"/>
              </w:rPr>
              <w:t>- Consultar Tipo Documentación</w:t>
            </w:r>
          </w:p>
          <w:p w:rsidR="001172F8" w:rsidRPr="007320D5" w:rsidRDefault="001172F8" w:rsidP="00F73477">
            <w:pPr>
              <w:rPr>
                <w:sz w:val="20"/>
                <w:szCs w:val="20"/>
              </w:rPr>
            </w:pPr>
            <w:r w:rsidRPr="007320D5">
              <w:rPr>
                <w:sz w:val="20"/>
                <w:szCs w:val="20"/>
              </w:rPr>
              <w:t>- Consultar Permiso</w:t>
            </w:r>
          </w:p>
          <w:p w:rsidR="001172F8" w:rsidRPr="007320D5" w:rsidRDefault="001172F8" w:rsidP="00F73477">
            <w:pPr>
              <w:rPr>
                <w:sz w:val="20"/>
                <w:szCs w:val="20"/>
              </w:rPr>
            </w:pPr>
            <w:r w:rsidRPr="007320D5">
              <w:rPr>
                <w:sz w:val="20"/>
                <w:szCs w:val="20"/>
              </w:rPr>
              <w:t>- Consultar Tipo Tarea</w:t>
            </w:r>
          </w:p>
          <w:p w:rsidR="001172F8" w:rsidRPr="00967EC3" w:rsidRDefault="001172F8" w:rsidP="00F73477">
            <w:pPr>
              <w:rPr>
                <w:rStyle w:val="Textoennegrita"/>
                <w:b w:val="0"/>
                <w:sz w:val="20"/>
                <w:szCs w:val="20"/>
              </w:rPr>
            </w:pPr>
            <w:r w:rsidRPr="007320D5">
              <w:rPr>
                <w:sz w:val="20"/>
                <w:szCs w:val="20"/>
              </w:rPr>
              <w:t xml:space="preserve">- Consultar Usuario </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Temas Pendientes</w:t>
            </w:r>
          </w:p>
        </w:tc>
      </w:tr>
      <w:tr w:rsidR="001172F8" w:rsidRPr="0027372A" w:rsidTr="00F73477">
        <w:tc>
          <w:tcPr>
            <w:tcW w:w="9214" w:type="dxa"/>
            <w:gridSpan w:val="3"/>
          </w:tcPr>
          <w:p w:rsidR="001172F8" w:rsidRPr="00B30B18" w:rsidRDefault="001172F8" w:rsidP="00F73477">
            <w:pPr>
              <w:rPr>
                <w:rStyle w:val="Textoennegrita"/>
                <w:b w:val="0"/>
                <w:sz w:val="20"/>
                <w:szCs w:val="20"/>
              </w:rPr>
            </w:pPr>
            <w:r w:rsidRPr="00B30B18">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B30B18" w:rsidRDefault="001172F8" w:rsidP="00F73477">
            <w:pPr>
              <w:rPr>
                <w:sz w:val="20"/>
                <w:szCs w:val="20"/>
              </w:rPr>
            </w:pPr>
            <w:r w:rsidRPr="00B30B18">
              <w:rPr>
                <w:sz w:val="20"/>
                <w:szCs w:val="20"/>
              </w:rPr>
              <w:t>No aplica.</w:t>
            </w:r>
          </w:p>
        </w:tc>
      </w:tr>
      <w:tr w:rsidR="001172F8" w:rsidRPr="0027372A" w:rsidTr="00F73477">
        <w:tc>
          <w:tcPr>
            <w:tcW w:w="2977" w:type="dxa"/>
            <w:gridSpan w:val="2"/>
          </w:tcPr>
          <w:p w:rsidR="001172F8" w:rsidRPr="0027372A" w:rsidRDefault="001172F8" w:rsidP="00F73477">
            <w:pPr>
              <w:rPr>
                <w:rStyle w:val="Textoennegrita"/>
                <w:sz w:val="20"/>
                <w:szCs w:val="20"/>
              </w:rPr>
            </w:pPr>
            <w:r w:rsidRPr="002C5EC0">
              <w:rPr>
                <w:rStyle w:val="Textoennegrita"/>
                <w:sz w:val="20"/>
                <w:szCs w:val="20"/>
              </w:rPr>
              <w:t>Casos de Uso donde se Incluye</w:t>
            </w:r>
          </w:p>
        </w:tc>
        <w:tc>
          <w:tcPr>
            <w:tcW w:w="6237" w:type="dxa"/>
          </w:tcPr>
          <w:p w:rsidR="001172F8" w:rsidRPr="005A7A41" w:rsidRDefault="001172F8" w:rsidP="00F73477">
            <w:pPr>
              <w:rPr>
                <w:b/>
                <w:sz w:val="20"/>
                <w:szCs w:val="20"/>
              </w:rPr>
            </w:pPr>
            <w:r w:rsidRPr="007320D5">
              <w:rPr>
                <w:bCs/>
                <w:sz w:val="20"/>
                <w:szCs w:val="20"/>
              </w:rPr>
              <w:t>Caso de Uso:</w:t>
            </w:r>
            <w:r w:rsidRPr="007320D5">
              <w:rPr>
                <w:b/>
                <w:bCs/>
                <w:sz w:val="20"/>
                <w:szCs w:val="20"/>
              </w:rPr>
              <w:t xml:space="preserve"> </w:t>
            </w:r>
            <w:r w:rsidRPr="007320D5">
              <w:rPr>
                <w:bCs/>
                <w:sz w:val="20"/>
                <w:szCs w:val="20"/>
              </w:rPr>
              <w:t xml:space="preserve">Gestionar </w:t>
            </w:r>
            <w:proofErr w:type="gramStart"/>
            <w:r w:rsidRPr="007320D5">
              <w:rPr>
                <w:bCs/>
                <w:sz w:val="20"/>
                <w:szCs w:val="20"/>
              </w:rPr>
              <w:t>Registro</w:t>
            </w:r>
            <w:proofErr w:type="gramEnd"/>
            <w:r>
              <w:rPr>
                <w:bCs/>
                <w:sz w:val="20"/>
                <w:szCs w:val="20"/>
              </w:rPr>
              <w:t>.</w:t>
            </w:r>
          </w:p>
        </w:tc>
      </w:tr>
      <w:tr w:rsidR="001172F8" w:rsidRPr="0027372A" w:rsidTr="00F73477">
        <w:tc>
          <w:tcPr>
            <w:tcW w:w="2977" w:type="dxa"/>
            <w:gridSpan w:val="2"/>
          </w:tcPr>
          <w:p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rsidR="001172F8" w:rsidRPr="00B30B18" w:rsidRDefault="001172F8" w:rsidP="00F73477">
            <w:pPr>
              <w:rPr>
                <w:sz w:val="20"/>
                <w:szCs w:val="20"/>
              </w:rPr>
            </w:pPr>
            <w:r w:rsidRPr="00B30B18">
              <w:rPr>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BB3EA0" w:rsidRDefault="001172F8" w:rsidP="00D70E14">
            <w:pPr>
              <w:pStyle w:val="Prrafodelista"/>
              <w:numPr>
                <w:ilvl w:val="2"/>
                <w:numId w:val="63"/>
              </w:numPr>
              <w:rPr>
                <w:sz w:val="20"/>
                <w:szCs w:val="20"/>
              </w:rPr>
            </w:pPr>
            <w:r w:rsidRPr="00BB3EA0">
              <w:rPr>
                <w:sz w:val="20"/>
                <w:szCs w:val="20"/>
              </w:rPr>
              <w:t>-  0.1 – Javier Brizuela</w:t>
            </w:r>
          </w:p>
        </w:tc>
      </w:tr>
    </w:tbl>
    <w:p w:rsidR="001172F8" w:rsidRPr="006773A9" w:rsidRDefault="001172F8" w:rsidP="001172F8">
      <w:pPr>
        <w:pStyle w:val="Ttulo3"/>
      </w:pPr>
      <w:bookmarkStart w:id="33" w:name="_Toc326862091"/>
      <w:r w:rsidRPr="006773A9">
        <w:t>65. Registrar nuevo registro</w:t>
      </w:r>
      <w:bookmarkEnd w:id="33"/>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65</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9534D7" w:rsidRDefault="001172F8" w:rsidP="00F73477">
            <w:pPr>
              <w:rPr>
                <w:sz w:val="20"/>
                <w:szCs w:val="20"/>
              </w:rPr>
            </w:pPr>
            <w:r w:rsidRPr="007320D5">
              <w:rPr>
                <w:sz w:val="20"/>
                <w:szCs w:val="20"/>
              </w:rPr>
              <w:t>Registrar nuevo registro</w:t>
            </w:r>
            <w:r>
              <w:rPr>
                <w:sz w:val="20"/>
                <w:szCs w:val="20"/>
              </w:rPr>
              <w: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r w:rsidRPr="007320D5">
              <w:rPr>
                <w:sz w:val="20"/>
                <w:szCs w:val="20"/>
              </w:rPr>
              <w:t>Registrar los datos de un nuevo registro.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737E1B" w:rsidP="00F73477">
            <w:pPr>
              <w:rPr>
                <w:sz w:val="20"/>
                <w:szCs w:val="20"/>
              </w:rPr>
            </w:pPr>
            <w:r>
              <w:rPr>
                <w:sz w:val="20"/>
                <w:szCs w:val="20"/>
              </w:rPr>
              <w:t>Gestor (GST)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7320D5" w:rsidRDefault="001172F8" w:rsidP="00F73477">
            <w:pPr>
              <w:rPr>
                <w:sz w:val="20"/>
                <w:szCs w:val="20"/>
              </w:rPr>
            </w:pPr>
            <w:r w:rsidRPr="007320D5">
              <w:rPr>
                <w:sz w:val="20"/>
                <w:szCs w:val="20"/>
              </w:rPr>
              <w:t>El registro a ingresar no debe existir.</w:t>
            </w:r>
          </w:p>
          <w:p w:rsidR="001172F8" w:rsidRPr="0027372A" w:rsidRDefault="001172F8" w:rsidP="00EB49D7">
            <w:pPr>
              <w:rPr>
                <w:sz w:val="20"/>
                <w:szCs w:val="20"/>
              </w:rPr>
            </w:pPr>
            <w:r w:rsidRPr="007320D5">
              <w:rPr>
                <w:sz w:val="20"/>
                <w:szCs w:val="20"/>
              </w:rPr>
              <w:t xml:space="preserve"> El </w:t>
            </w:r>
            <w:r w:rsidR="00EB49D7">
              <w:rPr>
                <w:sz w:val="20"/>
                <w:szCs w:val="20"/>
              </w:rPr>
              <w:t>GST</w:t>
            </w:r>
            <w:r>
              <w:rPr>
                <w:sz w:val="20"/>
                <w:szCs w:val="20"/>
              </w:rPr>
              <w:t xml:space="preserve"> </w:t>
            </w:r>
            <w:proofErr w:type="gramStart"/>
            <w:r w:rsidRPr="007320D5">
              <w:rPr>
                <w:sz w:val="20"/>
                <w:szCs w:val="20"/>
              </w:rPr>
              <w:t>deben</w:t>
            </w:r>
            <w:proofErr w:type="gramEnd"/>
            <w:r w:rsidRPr="007320D5">
              <w:rPr>
                <w:sz w:val="20"/>
                <w:szCs w:val="20"/>
              </w:rPr>
              <w:t xml:space="preserve"> haber seleccionado “Nuevo” para registrar un nuevo registro.</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B30B18" w:rsidRDefault="001172F8" w:rsidP="00F73477">
            <w:pPr>
              <w:rPr>
                <w:bCs/>
                <w:sz w:val="20"/>
                <w:szCs w:val="20"/>
              </w:rPr>
            </w:pPr>
            <w:r w:rsidRPr="00B30B18">
              <w:rPr>
                <w:bCs/>
                <w:sz w:val="20"/>
                <w:szCs w:val="20"/>
              </w:rPr>
              <w:t>Datos registrados.</w:t>
            </w:r>
          </w:p>
          <w:p w:rsidR="001172F8" w:rsidRDefault="001172F8" w:rsidP="00F73477">
            <w:pPr>
              <w:rPr>
                <w:sz w:val="20"/>
                <w:szCs w:val="20"/>
              </w:rPr>
            </w:pPr>
            <w:r w:rsidRPr="000760D8">
              <w:rPr>
                <w:b/>
                <w:sz w:val="20"/>
                <w:szCs w:val="20"/>
              </w:rPr>
              <w:t>Fracaso:</w:t>
            </w:r>
          </w:p>
          <w:p w:rsidR="001172F8" w:rsidRPr="00B30B1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ingresa  y/o selecciona los datos del nuevo</w:t>
            </w:r>
            <w:r>
              <w:rPr>
                <w:sz w:val="20"/>
                <w:szCs w:val="20"/>
              </w:rPr>
              <w:t xml:space="preserve"> </w:t>
            </w:r>
            <w:r w:rsidRPr="00B30B18">
              <w:rPr>
                <w:sz w:val="20"/>
                <w:szCs w:val="20"/>
              </w:rPr>
              <w:t>registro.</w:t>
            </w:r>
          </w:p>
          <w:p w:rsidR="001172F8" w:rsidRPr="00B30B1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desea ingresar nuevamente los datos.</w:t>
            </w:r>
          </w:p>
          <w:p w:rsidR="001172F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confirma la registración de la instancia</w:t>
            </w:r>
            <w:r>
              <w:rPr>
                <w:sz w:val="20"/>
                <w:szCs w:val="20"/>
              </w:rPr>
              <w:t xml:space="preserve">  </w:t>
            </w:r>
            <w:r w:rsidRPr="007320D5">
              <w:rPr>
                <w:sz w:val="20"/>
                <w:szCs w:val="20"/>
              </w:rPr>
              <w:t>del nuevo registro.</w:t>
            </w:r>
          </w:p>
          <w:p w:rsidR="001172F8" w:rsidRPr="00B30B18" w:rsidRDefault="001172F8" w:rsidP="00F73477">
            <w:pPr>
              <w:rPr>
                <w:sz w:val="20"/>
                <w:szCs w:val="20"/>
              </w:rPr>
            </w:pPr>
            <w:r w:rsidRPr="00B30B18">
              <w:rPr>
                <w:sz w:val="20"/>
                <w:szCs w:val="20"/>
              </w:rPr>
              <w:t xml:space="preserve">El </w:t>
            </w:r>
            <w:r w:rsidR="00737E1B" w:rsidRPr="00737E1B">
              <w:rPr>
                <w:sz w:val="20"/>
                <w:szCs w:val="20"/>
              </w:rPr>
              <w:t>GST</w:t>
            </w:r>
            <w:r w:rsidR="00737E1B" w:rsidRPr="00B30B18">
              <w:rPr>
                <w:sz w:val="20"/>
                <w:szCs w:val="20"/>
              </w:rPr>
              <w:t xml:space="preserve"> </w:t>
            </w:r>
            <w:r w:rsidRPr="00B30B18">
              <w:rPr>
                <w:sz w:val="20"/>
                <w:szCs w:val="20"/>
              </w:rPr>
              <w:t>NO especifica los datos faltantes.</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737E1B" w:rsidRDefault="001172F8" w:rsidP="00D70E14">
            <w:pPr>
              <w:pStyle w:val="Prrafodelista"/>
              <w:numPr>
                <w:ilvl w:val="0"/>
                <w:numId w:val="41"/>
              </w:numPr>
              <w:rPr>
                <w:sz w:val="20"/>
                <w:szCs w:val="20"/>
              </w:rPr>
            </w:pPr>
            <w:r w:rsidRPr="00703F78">
              <w:rPr>
                <w:bCs/>
                <w:sz w:val="20"/>
                <w:szCs w:val="20"/>
              </w:rPr>
              <w:t xml:space="preserve">El caso de uso comienza cuando el </w:t>
            </w:r>
            <w:r w:rsidR="00737E1B">
              <w:rPr>
                <w:bCs/>
                <w:sz w:val="20"/>
                <w:szCs w:val="20"/>
              </w:rPr>
              <w:t>Gestor (</w:t>
            </w:r>
            <w:r w:rsidR="00737E1B" w:rsidRPr="00737E1B">
              <w:rPr>
                <w:sz w:val="20"/>
                <w:szCs w:val="20"/>
              </w:rPr>
              <w:t xml:space="preserve">GST) </w:t>
            </w:r>
            <w:r w:rsidRPr="00737E1B">
              <w:rPr>
                <w:sz w:val="20"/>
                <w:szCs w:val="20"/>
              </w:rPr>
              <w:t>selecciona la opción</w:t>
            </w:r>
            <w:r w:rsidRPr="00737E1B">
              <w:rPr>
                <w:b/>
                <w:sz w:val="20"/>
                <w:szCs w:val="20"/>
              </w:rPr>
              <w:t xml:space="preserve"> </w:t>
            </w:r>
            <w:r w:rsidRPr="00737E1B">
              <w:rPr>
                <w:sz w:val="20"/>
                <w:szCs w:val="20"/>
              </w:rPr>
              <w:t>Registrar Nuevo Registro.</w:t>
            </w:r>
          </w:p>
          <w:p w:rsidR="001172F8" w:rsidRPr="001F79AC" w:rsidRDefault="001172F8" w:rsidP="00D70E14">
            <w:pPr>
              <w:pStyle w:val="Prrafodelista"/>
              <w:numPr>
                <w:ilvl w:val="0"/>
                <w:numId w:val="41"/>
              </w:numPr>
              <w:rPr>
                <w:sz w:val="20"/>
                <w:szCs w:val="20"/>
              </w:rPr>
            </w:pPr>
            <w:r w:rsidRPr="007320D5">
              <w:rPr>
                <w:sz w:val="20"/>
                <w:szCs w:val="20"/>
              </w:rPr>
              <w:t>El sistema autogenera el id del nuevo registro a ingresar.</w:t>
            </w:r>
          </w:p>
          <w:p w:rsidR="001172F8" w:rsidRPr="00C17D1B" w:rsidRDefault="001172F8" w:rsidP="00D70E14">
            <w:pPr>
              <w:pStyle w:val="Prrafodelista"/>
              <w:numPr>
                <w:ilvl w:val="0"/>
                <w:numId w:val="42"/>
              </w:numPr>
              <w:rPr>
                <w:sz w:val="20"/>
                <w:szCs w:val="20"/>
              </w:rPr>
            </w:pPr>
            <w:r w:rsidRPr="007320D5">
              <w:rPr>
                <w:sz w:val="20"/>
                <w:szCs w:val="20"/>
              </w:rPr>
              <w:t>El sistema solicita se ingrese y/o seleccione los datos del nuevo registro.</w:t>
            </w:r>
          </w:p>
          <w:p w:rsidR="001172F8" w:rsidRDefault="001172F8" w:rsidP="00D70E14">
            <w:pPr>
              <w:pStyle w:val="Prrafodelista"/>
              <w:numPr>
                <w:ilvl w:val="0"/>
                <w:numId w:val="4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ingresa  y/o selecciona los datos del nuevo registro.</w:t>
            </w:r>
          </w:p>
          <w:p w:rsidR="001172F8" w:rsidRDefault="001172F8" w:rsidP="00D70E14">
            <w:pPr>
              <w:pStyle w:val="Prrafodelista"/>
              <w:numPr>
                <w:ilvl w:val="0"/>
                <w:numId w:val="43"/>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ingresa  y/o selecciona los datos del nuevo registro.</w:t>
            </w:r>
          </w:p>
          <w:p w:rsidR="001172F8" w:rsidRDefault="001172F8" w:rsidP="00D70E14">
            <w:pPr>
              <w:pStyle w:val="Prrafodelista"/>
              <w:numPr>
                <w:ilvl w:val="0"/>
                <w:numId w:val="43"/>
              </w:numPr>
              <w:rPr>
                <w:sz w:val="20"/>
                <w:szCs w:val="20"/>
              </w:rPr>
            </w:pPr>
            <w:r w:rsidRPr="007320D5">
              <w:rPr>
                <w:sz w:val="20"/>
                <w:szCs w:val="20"/>
              </w:rPr>
              <w:t>El sistema informa la situación.</w:t>
            </w:r>
          </w:p>
          <w:p w:rsidR="001172F8" w:rsidRDefault="001172F8" w:rsidP="00D70E14">
            <w:pPr>
              <w:pStyle w:val="Prrafodelista"/>
              <w:numPr>
                <w:ilvl w:val="0"/>
                <w:numId w:val="43"/>
              </w:numPr>
              <w:rPr>
                <w:sz w:val="20"/>
                <w:szCs w:val="20"/>
              </w:rPr>
            </w:pPr>
            <w:r w:rsidRPr="007320D5">
              <w:rPr>
                <w:sz w:val="20"/>
                <w:szCs w:val="20"/>
              </w:rPr>
              <w:t>Se cancela el caso de uso.</w:t>
            </w:r>
          </w:p>
          <w:p w:rsidR="001172F8" w:rsidRPr="00FA18CA" w:rsidRDefault="001172F8" w:rsidP="00D70E14">
            <w:pPr>
              <w:pStyle w:val="Prrafodelista"/>
              <w:numPr>
                <w:ilvl w:val="0"/>
                <w:numId w:val="42"/>
              </w:numPr>
              <w:rPr>
                <w:sz w:val="20"/>
                <w:szCs w:val="20"/>
              </w:rPr>
            </w:pPr>
            <w:r w:rsidRPr="007320D5">
              <w:rPr>
                <w:sz w:val="20"/>
                <w:szCs w:val="20"/>
              </w:rPr>
              <w:t>El sistema verifica lo datos y estos validos.</w:t>
            </w:r>
          </w:p>
          <w:p w:rsidR="001172F8" w:rsidRDefault="001172F8" w:rsidP="00D70E14">
            <w:pPr>
              <w:pStyle w:val="Prrafodelista"/>
              <w:numPr>
                <w:ilvl w:val="0"/>
                <w:numId w:val="44"/>
              </w:numPr>
              <w:rPr>
                <w:sz w:val="20"/>
                <w:szCs w:val="20"/>
              </w:rPr>
            </w:pPr>
            <w:r w:rsidRPr="007320D5">
              <w:rPr>
                <w:sz w:val="20"/>
                <w:szCs w:val="20"/>
              </w:rPr>
              <w:t>El sistema verifica lo datos y estos no son validos.</w:t>
            </w:r>
          </w:p>
          <w:p w:rsidR="001172F8" w:rsidRDefault="001172F8" w:rsidP="00D70E14">
            <w:pPr>
              <w:pStyle w:val="Prrafodelista"/>
              <w:numPr>
                <w:ilvl w:val="0"/>
                <w:numId w:val="44"/>
              </w:numPr>
              <w:rPr>
                <w:sz w:val="20"/>
                <w:szCs w:val="20"/>
              </w:rPr>
            </w:pPr>
            <w:r w:rsidRPr="007320D5">
              <w:rPr>
                <w:sz w:val="20"/>
                <w:szCs w:val="20"/>
              </w:rPr>
              <w:t>El sistema informa la situación y solicita se reingresen los datos.</w:t>
            </w:r>
          </w:p>
          <w:p w:rsidR="001172F8" w:rsidRDefault="001172F8" w:rsidP="00D70E14">
            <w:pPr>
              <w:pStyle w:val="Prrafodelista"/>
              <w:numPr>
                <w:ilvl w:val="0"/>
                <w:numId w:val="44"/>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desea ingresar nuevamente los datos.</w:t>
            </w:r>
          </w:p>
          <w:p w:rsidR="001172F8" w:rsidRDefault="001172F8" w:rsidP="00D70E14">
            <w:pPr>
              <w:pStyle w:val="Prrafodelista"/>
              <w:numPr>
                <w:ilvl w:val="0"/>
                <w:numId w:val="45"/>
              </w:numPr>
              <w:rPr>
                <w:sz w:val="20"/>
                <w:szCs w:val="20"/>
              </w:rPr>
            </w:pPr>
            <w:r w:rsidRPr="007320D5">
              <w:rPr>
                <w:sz w:val="20"/>
                <w:szCs w:val="20"/>
              </w:rPr>
              <w:lastRenderedPageBreak/>
              <w:t xml:space="preserve">El </w:t>
            </w:r>
            <w:r w:rsidR="00737E1B" w:rsidRPr="00737E1B">
              <w:rPr>
                <w:sz w:val="20"/>
                <w:szCs w:val="20"/>
              </w:rPr>
              <w:t>GST</w:t>
            </w:r>
            <w:r w:rsidR="00737E1B" w:rsidRPr="007320D5">
              <w:rPr>
                <w:sz w:val="20"/>
                <w:szCs w:val="20"/>
              </w:rPr>
              <w:t xml:space="preserve"> </w:t>
            </w:r>
            <w:r w:rsidRPr="007320D5">
              <w:rPr>
                <w:sz w:val="20"/>
                <w:szCs w:val="20"/>
              </w:rPr>
              <w:t>no desea ingresar nuevamente los datos.</w:t>
            </w:r>
          </w:p>
          <w:p w:rsidR="001172F8" w:rsidRDefault="001172F8" w:rsidP="00D70E14">
            <w:pPr>
              <w:pStyle w:val="Prrafodelista"/>
              <w:numPr>
                <w:ilvl w:val="0"/>
                <w:numId w:val="45"/>
              </w:numPr>
              <w:rPr>
                <w:sz w:val="20"/>
                <w:szCs w:val="20"/>
              </w:rPr>
            </w:pPr>
            <w:r w:rsidRPr="007320D5">
              <w:rPr>
                <w:sz w:val="20"/>
                <w:szCs w:val="20"/>
              </w:rPr>
              <w:t>Se cancela el caso de uso.</w:t>
            </w:r>
          </w:p>
          <w:p w:rsidR="001172F8" w:rsidRPr="00BF0632" w:rsidRDefault="001172F8" w:rsidP="00D70E14">
            <w:pPr>
              <w:pStyle w:val="Prrafodelista"/>
              <w:numPr>
                <w:ilvl w:val="0"/>
                <w:numId w:val="44"/>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ingresa y/o selecciona nuevamente los datos para el nuevo registro.</w:t>
            </w:r>
          </w:p>
          <w:p w:rsidR="001172F8" w:rsidRDefault="001172F8" w:rsidP="00D70E14">
            <w:pPr>
              <w:pStyle w:val="Prrafodelista"/>
              <w:numPr>
                <w:ilvl w:val="0"/>
                <w:numId w:val="42"/>
              </w:numPr>
              <w:rPr>
                <w:sz w:val="20"/>
                <w:szCs w:val="20"/>
              </w:rPr>
            </w:pPr>
            <w:r w:rsidRPr="007320D5">
              <w:rPr>
                <w:sz w:val="20"/>
                <w:szCs w:val="20"/>
              </w:rPr>
              <w:t>El sistema solicita que se confirme la registración de la instancia del nuevo registro.</w:t>
            </w:r>
          </w:p>
          <w:p w:rsidR="001172F8" w:rsidRDefault="001172F8" w:rsidP="00D70E14">
            <w:pPr>
              <w:pStyle w:val="Prrafodelista"/>
              <w:numPr>
                <w:ilvl w:val="0"/>
                <w:numId w:val="4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confirma la registración de la instancia del nuevo registro.</w:t>
            </w:r>
          </w:p>
          <w:p w:rsidR="001172F8" w:rsidRDefault="001172F8" w:rsidP="00D70E14">
            <w:pPr>
              <w:pStyle w:val="Prrafodelista"/>
              <w:numPr>
                <w:ilvl w:val="0"/>
                <w:numId w:val="48"/>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confirma la registración de la instancia del nuevo registro.</w:t>
            </w:r>
          </w:p>
          <w:p w:rsidR="001172F8" w:rsidRDefault="001172F8" w:rsidP="00D70E14">
            <w:pPr>
              <w:pStyle w:val="Prrafodelista"/>
              <w:numPr>
                <w:ilvl w:val="0"/>
                <w:numId w:val="48"/>
              </w:numPr>
              <w:rPr>
                <w:sz w:val="20"/>
                <w:szCs w:val="20"/>
              </w:rPr>
            </w:pPr>
            <w:r w:rsidRPr="007320D5">
              <w:rPr>
                <w:sz w:val="20"/>
                <w:szCs w:val="20"/>
              </w:rPr>
              <w:t>Se cancela el caso de uso.</w:t>
            </w:r>
          </w:p>
          <w:p w:rsidR="001172F8" w:rsidRDefault="001172F8" w:rsidP="00D70E14">
            <w:pPr>
              <w:pStyle w:val="Prrafodelista"/>
              <w:numPr>
                <w:ilvl w:val="0"/>
                <w:numId w:val="42"/>
              </w:numPr>
              <w:rPr>
                <w:sz w:val="20"/>
                <w:szCs w:val="20"/>
              </w:rPr>
            </w:pPr>
            <w:r w:rsidRPr="007320D5">
              <w:rPr>
                <w:sz w:val="20"/>
                <w:szCs w:val="20"/>
              </w:rPr>
              <w:t xml:space="preserve">El sistema </w:t>
            </w:r>
            <w:proofErr w:type="gramStart"/>
            <w:r w:rsidRPr="007320D5">
              <w:rPr>
                <w:sz w:val="20"/>
                <w:szCs w:val="20"/>
              </w:rPr>
              <w:t>valida</w:t>
            </w:r>
            <w:proofErr w:type="gramEnd"/>
            <w:r w:rsidRPr="007320D5">
              <w:rPr>
                <w:sz w:val="20"/>
                <w:szCs w:val="20"/>
              </w:rPr>
              <w:t xml:space="preserve"> que se hayan especificado los datos mínimos requeridos para realizar la registración de la instancia del nuevo registro y los mismos han sido especificados.</w:t>
            </w:r>
          </w:p>
          <w:p w:rsidR="001172F8" w:rsidRDefault="001172F8" w:rsidP="00D70E14">
            <w:pPr>
              <w:pStyle w:val="Prrafodelista"/>
              <w:numPr>
                <w:ilvl w:val="0"/>
                <w:numId w:val="46"/>
              </w:numPr>
              <w:rPr>
                <w:sz w:val="20"/>
                <w:szCs w:val="20"/>
              </w:rPr>
            </w:pPr>
            <w:r w:rsidRPr="007320D5">
              <w:rPr>
                <w:sz w:val="20"/>
                <w:szCs w:val="20"/>
              </w:rPr>
              <w:t>No se han especificado los datos mínimos requeridos para efectuar la registración la instancia del nuevo registro.</w:t>
            </w:r>
          </w:p>
          <w:p w:rsidR="001172F8" w:rsidRDefault="001172F8" w:rsidP="00D70E14">
            <w:pPr>
              <w:pStyle w:val="Prrafodelista"/>
              <w:numPr>
                <w:ilvl w:val="0"/>
                <w:numId w:val="46"/>
              </w:numPr>
              <w:rPr>
                <w:sz w:val="20"/>
                <w:szCs w:val="20"/>
              </w:rPr>
            </w:pPr>
            <w:r w:rsidRPr="007320D5">
              <w:rPr>
                <w:sz w:val="20"/>
                <w:szCs w:val="20"/>
              </w:rPr>
              <w:t>El sistema informa la situación e indica los datos mínimos faltantes.</w:t>
            </w:r>
          </w:p>
          <w:p w:rsidR="001172F8" w:rsidRDefault="001172F8" w:rsidP="00D70E14">
            <w:pPr>
              <w:pStyle w:val="Prrafodelista"/>
              <w:numPr>
                <w:ilvl w:val="0"/>
                <w:numId w:val="46"/>
              </w:numPr>
              <w:rPr>
                <w:sz w:val="20"/>
                <w:szCs w:val="20"/>
              </w:rPr>
            </w:pPr>
            <w:r w:rsidRPr="007320D5">
              <w:rPr>
                <w:sz w:val="20"/>
                <w:szCs w:val="20"/>
              </w:rPr>
              <w:t xml:space="preserve">El </w:t>
            </w:r>
            <w:r>
              <w:rPr>
                <w:sz w:val="20"/>
                <w:szCs w:val="20"/>
              </w:rPr>
              <w:t xml:space="preserve">ARRHH </w:t>
            </w:r>
            <w:r w:rsidRPr="007320D5">
              <w:rPr>
                <w:sz w:val="20"/>
                <w:szCs w:val="20"/>
              </w:rPr>
              <w:t>especifica los datos faltantes.</w:t>
            </w:r>
          </w:p>
          <w:p w:rsidR="001172F8" w:rsidRDefault="001172F8" w:rsidP="00D70E14">
            <w:pPr>
              <w:pStyle w:val="Prrafodelista"/>
              <w:numPr>
                <w:ilvl w:val="0"/>
                <w:numId w:val="47"/>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especifica los datos faltantes.</w:t>
            </w:r>
          </w:p>
          <w:p w:rsidR="001172F8" w:rsidRPr="006A28B2" w:rsidRDefault="001172F8" w:rsidP="00D70E14">
            <w:pPr>
              <w:pStyle w:val="Prrafodelista"/>
              <w:numPr>
                <w:ilvl w:val="0"/>
                <w:numId w:val="47"/>
              </w:numPr>
              <w:rPr>
                <w:sz w:val="20"/>
                <w:szCs w:val="20"/>
              </w:rPr>
            </w:pPr>
            <w:r w:rsidRPr="007320D5">
              <w:rPr>
                <w:sz w:val="20"/>
                <w:szCs w:val="20"/>
              </w:rPr>
              <w:t>Se cancela el caso de uso.</w:t>
            </w:r>
          </w:p>
          <w:p w:rsidR="001172F8" w:rsidRDefault="001172F8" w:rsidP="00D70E14">
            <w:pPr>
              <w:pStyle w:val="Prrafodelista"/>
              <w:numPr>
                <w:ilvl w:val="0"/>
                <w:numId w:val="49"/>
              </w:numPr>
              <w:rPr>
                <w:sz w:val="20"/>
                <w:szCs w:val="20"/>
              </w:rPr>
            </w:pPr>
            <w:r w:rsidRPr="007320D5">
              <w:rPr>
                <w:sz w:val="20"/>
                <w:szCs w:val="20"/>
              </w:rPr>
              <w:t>El sistema graba el nuevo registro con sus datos correspondientes.</w:t>
            </w:r>
          </w:p>
          <w:p w:rsidR="001172F8" w:rsidRPr="0027372A" w:rsidRDefault="001172F8" w:rsidP="00D70E14">
            <w:pPr>
              <w:pStyle w:val="Prrafodelista"/>
              <w:numPr>
                <w:ilvl w:val="0"/>
                <w:numId w:val="49"/>
              </w:numPr>
              <w:rPr>
                <w:sz w:val="20"/>
                <w:szCs w:val="20"/>
              </w:rPr>
            </w:pPr>
            <w:r w:rsidRPr="00AD5BBE">
              <w:rPr>
                <w:sz w:val="20"/>
                <w:szCs w:val="20"/>
              </w:rPr>
              <w:t>F</w:t>
            </w:r>
            <w:r>
              <w:rPr>
                <w:sz w:val="20"/>
                <w:szCs w:val="20"/>
              </w:rPr>
              <w:t>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lastRenderedPageBreak/>
              <w:t>Temas Pendientes</w:t>
            </w:r>
          </w:p>
        </w:tc>
      </w:tr>
      <w:tr w:rsidR="001172F8" w:rsidRPr="0027372A" w:rsidTr="00F73477">
        <w:tc>
          <w:tcPr>
            <w:tcW w:w="9214" w:type="dxa"/>
            <w:gridSpan w:val="3"/>
          </w:tcPr>
          <w:p w:rsidR="001172F8" w:rsidRPr="004A4A17" w:rsidRDefault="001172F8" w:rsidP="00F73477">
            <w:pPr>
              <w:rPr>
                <w:rStyle w:val="Textoennegrita"/>
                <w:b w:val="0"/>
                <w:sz w:val="20"/>
                <w:szCs w:val="20"/>
              </w:rPr>
            </w:pPr>
            <w:r w:rsidRPr="004A4A17">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4A4A17" w:rsidRDefault="001172F8" w:rsidP="00F73477">
            <w:pPr>
              <w:rPr>
                <w:b/>
                <w:bCs/>
                <w:sz w:val="20"/>
                <w:szCs w:val="20"/>
              </w:rPr>
            </w:pPr>
            <w:r w:rsidRPr="004A4A17">
              <w:rPr>
                <w:b/>
                <w:bCs/>
                <w:sz w:val="20"/>
                <w:szCs w:val="20"/>
              </w:rPr>
              <w:t>Esta descripción se aplica para los Casos de Uso:</w:t>
            </w:r>
          </w:p>
          <w:p w:rsidR="001172F8" w:rsidRPr="007320D5" w:rsidRDefault="001172F8" w:rsidP="00F73477">
            <w:pPr>
              <w:rPr>
                <w:sz w:val="20"/>
                <w:szCs w:val="20"/>
              </w:rPr>
            </w:pPr>
            <w:r w:rsidRPr="007320D5">
              <w:rPr>
                <w:sz w:val="20"/>
                <w:szCs w:val="20"/>
              </w:rPr>
              <w:t>- Registrar Nueva Persona</w:t>
            </w:r>
          </w:p>
          <w:p w:rsidR="001172F8" w:rsidRPr="007320D5" w:rsidRDefault="001172F8" w:rsidP="00F73477">
            <w:pPr>
              <w:rPr>
                <w:sz w:val="20"/>
                <w:szCs w:val="20"/>
              </w:rPr>
            </w:pPr>
            <w:r w:rsidRPr="007320D5">
              <w:rPr>
                <w:sz w:val="20"/>
                <w:szCs w:val="20"/>
              </w:rPr>
              <w:t>- Registrar Nueva Cuadrilla</w:t>
            </w:r>
          </w:p>
          <w:p w:rsidR="001172F8" w:rsidRPr="007320D5" w:rsidRDefault="001172F8" w:rsidP="00F73477">
            <w:pPr>
              <w:rPr>
                <w:sz w:val="20"/>
                <w:szCs w:val="20"/>
              </w:rPr>
            </w:pPr>
            <w:r w:rsidRPr="007320D5">
              <w:rPr>
                <w:sz w:val="20"/>
                <w:szCs w:val="20"/>
              </w:rPr>
              <w:t>- Registrar Nuevo Cliente</w:t>
            </w:r>
          </w:p>
          <w:p w:rsidR="001172F8" w:rsidRPr="007320D5" w:rsidRDefault="001172F8" w:rsidP="00F73477">
            <w:pPr>
              <w:rPr>
                <w:sz w:val="20"/>
                <w:szCs w:val="20"/>
              </w:rPr>
            </w:pPr>
            <w:r w:rsidRPr="007320D5">
              <w:rPr>
                <w:sz w:val="20"/>
                <w:szCs w:val="20"/>
              </w:rPr>
              <w:t>- Registrar Nueva Herramienta</w:t>
            </w:r>
          </w:p>
          <w:p w:rsidR="001172F8" w:rsidRPr="007320D5" w:rsidRDefault="001172F8" w:rsidP="00F73477">
            <w:pPr>
              <w:rPr>
                <w:sz w:val="20"/>
                <w:szCs w:val="20"/>
              </w:rPr>
            </w:pPr>
            <w:r w:rsidRPr="007320D5">
              <w:rPr>
                <w:sz w:val="20"/>
                <w:szCs w:val="20"/>
              </w:rPr>
              <w:t>- Registrar Nuevo Equipo</w:t>
            </w:r>
          </w:p>
          <w:p w:rsidR="001172F8" w:rsidRPr="007320D5" w:rsidRDefault="001172F8" w:rsidP="00F73477">
            <w:pPr>
              <w:rPr>
                <w:sz w:val="20"/>
                <w:szCs w:val="20"/>
              </w:rPr>
            </w:pPr>
            <w:r w:rsidRPr="007320D5">
              <w:rPr>
                <w:sz w:val="20"/>
                <w:szCs w:val="20"/>
              </w:rPr>
              <w:t>- Registrar Nuevo Sitio</w:t>
            </w:r>
          </w:p>
          <w:p w:rsidR="001172F8" w:rsidRPr="007320D5" w:rsidRDefault="001172F8" w:rsidP="00F73477">
            <w:pPr>
              <w:rPr>
                <w:sz w:val="20"/>
                <w:szCs w:val="20"/>
              </w:rPr>
            </w:pPr>
            <w:r w:rsidRPr="007320D5">
              <w:rPr>
                <w:sz w:val="20"/>
                <w:szCs w:val="20"/>
              </w:rPr>
              <w:t>- Registrar Nuevo Tipo Documentación</w:t>
            </w:r>
          </w:p>
          <w:p w:rsidR="001172F8" w:rsidRPr="007320D5" w:rsidRDefault="001172F8" w:rsidP="00F73477">
            <w:pPr>
              <w:rPr>
                <w:sz w:val="20"/>
                <w:szCs w:val="20"/>
              </w:rPr>
            </w:pPr>
            <w:r w:rsidRPr="007320D5">
              <w:rPr>
                <w:sz w:val="20"/>
                <w:szCs w:val="20"/>
              </w:rPr>
              <w:t>- Registrar Nuevo Permiso</w:t>
            </w:r>
          </w:p>
          <w:p w:rsidR="001172F8" w:rsidRPr="007320D5" w:rsidRDefault="001172F8" w:rsidP="00F73477">
            <w:pPr>
              <w:rPr>
                <w:sz w:val="20"/>
                <w:szCs w:val="20"/>
              </w:rPr>
            </w:pPr>
            <w:r w:rsidRPr="007320D5">
              <w:rPr>
                <w:sz w:val="20"/>
                <w:szCs w:val="20"/>
              </w:rPr>
              <w:t>- Registrar Nueva Tipo Tarea</w:t>
            </w:r>
          </w:p>
          <w:p w:rsidR="001172F8" w:rsidRPr="004A4A17" w:rsidRDefault="001172F8" w:rsidP="00F73477">
            <w:pPr>
              <w:rPr>
                <w:b/>
                <w:sz w:val="20"/>
                <w:szCs w:val="20"/>
              </w:rPr>
            </w:pPr>
            <w:r w:rsidRPr="004A4A17">
              <w:rPr>
                <w:sz w:val="20"/>
                <w:szCs w:val="20"/>
              </w:rPr>
              <w:t>- Registrar Nuevo Usuario</w:t>
            </w:r>
          </w:p>
        </w:tc>
      </w:tr>
      <w:tr w:rsidR="001172F8" w:rsidRPr="0027372A" w:rsidTr="00F73477">
        <w:tc>
          <w:tcPr>
            <w:tcW w:w="2977" w:type="dxa"/>
            <w:gridSpan w:val="2"/>
          </w:tcPr>
          <w:p w:rsidR="001172F8" w:rsidRPr="0027372A" w:rsidRDefault="001172F8" w:rsidP="00F73477">
            <w:pPr>
              <w:rPr>
                <w:rStyle w:val="Textoennegrita"/>
                <w:sz w:val="20"/>
                <w:szCs w:val="20"/>
              </w:rPr>
            </w:pPr>
            <w:r>
              <w:rPr>
                <w:rStyle w:val="Textoennegrita"/>
                <w:sz w:val="20"/>
                <w:szCs w:val="20"/>
              </w:rPr>
              <w:t>Casos de Uso donde se Incluye</w:t>
            </w:r>
          </w:p>
        </w:tc>
        <w:tc>
          <w:tcPr>
            <w:tcW w:w="6237" w:type="dxa"/>
          </w:tcPr>
          <w:p w:rsidR="001172F8" w:rsidRPr="004A4A17" w:rsidRDefault="001172F8" w:rsidP="00F73477">
            <w:pPr>
              <w:rPr>
                <w:sz w:val="20"/>
                <w:szCs w:val="20"/>
              </w:rPr>
            </w:pPr>
            <w:r w:rsidRPr="004A4A17">
              <w:rPr>
                <w:sz w:val="20"/>
                <w:szCs w:val="20"/>
              </w:rPr>
              <w:t>No aplica.</w:t>
            </w:r>
          </w:p>
        </w:tc>
      </w:tr>
      <w:tr w:rsidR="001172F8" w:rsidRPr="0027372A" w:rsidTr="00F73477">
        <w:tc>
          <w:tcPr>
            <w:tcW w:w="2977" w:type="dxa"/>
            <w:gridSpan w:val="2"/>
          </w:tcPr>
          <w:p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rsidR="001172F8" w:rsidRPr="005A7A41" w:rsidRDefault="001172F8" w:rsidP="00F73477">
            <w:pPr>
              <w:rPr>
                <w:b/>
                <w:sz w:val="20"/>
                <w:szCs w:val="20"/>
              </w:rPr>
            </w:pPr>
            <w:r w:rsidRPr="00A41090">
              <w:rPr>
                <w:bCs/>
                <w:sz w:val="20"/>
                <w:szCs w:val="20"/>
              </w:rPr>
              <w:t>Caso de Uso</w:t>
            </w:r>
            <w:proofErr w:type="gramStart"/>
            <w:r w:rsidRPr="00A41090">
              <w:rPr>
                <w:bCs/>
                <w:sz w:val="20"/>
                <w:szCs w:val="20"/>
              </w:rPr>
              <w:t>:</w:t>
            </w:r>
            <w:r>
              <w:rPr>
                <w:b/>
                <w:bCs/>
                <w:sz w:val="20"/>
                <w:szCs w:val="20"/>
              </w:rPr>
              <w:t xml:space="preserve"> </w:t>
            </w:r>
            <w:r w:rsidRPr="007320D5">
              <w:rPr>
                <w:b/>
                <w:bCs/>
                <w:sz w:val="20"/>
                <w:szCs w:val="20"/>
              </w:rPr>
              <w:t xml:space="preserve"> </w:t>
            </w:r>
            <w:r w:rsidRPr="007320D5">
              <w:rPr>
                <w:bCs/>
                <w:sz w:val="20"/>
                <w:szCs w:val="20"/>
              </w:rPr>
              <w:t>Gestionar</w:t>
            </w:r>
            <w:proofErr w:type="gramEnd"/>
            <w:r w:rsidRPr="007320D5">
              <w:rPr>
                <w:bCs/>
                <w:sz w:val="20"/>
                <w:szCs w:val="20"/>
              </w:rPr>
              <w:t xml:space="preserve"> Registro.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BB3EA0" w:rsidRDefault="001172F8" w:rsidP="00D70E14">
            <w:pPr>
              <w:pStyle w:val="Prrafodelista"/>
              <w:numPr>
                <w:ilvl w:val="2"/>
                <w:numId w:val="64"/>
              </w:numPr>
              <w:rPr>
                <w:sz w:val="20"/>
                <w:szCs w:val="20"/>
              </w:rPr>
            </w:pPr>
            <w:r w:rsidRPr="00BB3EA0">
              <w:rPr>
                <w:sz w:val="20"/>
                <w:szCs w:val="20"/>
              </w:rPr>
              <w:t>-  0.1 – Javier Brizuela</w:t>
            </w:r>
          </w:p>
        </w:tc>
      </w:tr>
    </w:tbl>
    <w:p w:rsidR="001172F8" w:rsidRPr="006773A9" w:rsidRDefault="001172F8" w:rsidP="001172F8">
      <w:pPr>
        <w:pStyle w:val="Ttulo3"/>
      </w:pPr>
      <w:bookmarkStart w:id="34" w:name="_Toc326862092"/>
      <w:r w:rsidRPr="006773A9">
        <w:t>66. Deshabilitar registro</w:t>
      </w:r>
      <w:bookmarkEnd w:id="34"/>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66</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9534D7" w:rsidRDefault="001172F8" w:rsidP="00F73477">
            <w:pPr>
              <w:rPr>
                <w:sz w:val="20"/>
                <w:szCs w:val="20"/>
              </w:rPr>
            </w:pPr>
            <w:r w:rsidRPr="007320D5">
              <w:rPr>
                <w:sz w:val="20"/>
                <w:szCs w:val="20"/>
              </w:rPr>
              <w:t>Deshabilitar registro</w:t>
            </w:r>
            <w:r>
              <w:rPr>
                <w:sz w:val="20"/>
                <w:szCs w:val="20"/>
              </w:rPr>
              <w: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r w:rsidRPr="007320D5">
              <w:rPr>
                <w:sz w:val="20"/>
                <w:szCs w:val="20"/>
              </w:rPr>
              <w:t>Deshabilitar los datos de un registro existente.</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737E1B" w:rsidP="00F73477">
            <w:pPr>
              <w:rPr>
                <w:sz w:val="20"/>
                <w:szCs w:val="20"/>
              </w:rPr>
            </w:pPr>
            <w:r>
              <w:rPr>
                <w:sz w:val="20"/>
                <w:szCs w:val="20"/>
              </w:rPr>
              <w:t>Gestor (GST)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sidRPr="007320D5">
              <w:rPr>
                <w:sz w:val="20"/>
                <w:szCs w:val="20"/>
              </w:rPr>
              <w:t xml:space="preserve">El </w:t>
            </w:r>
            <w:r>
              <w:rPr>
                <w:sz w:val="20"/>
                <w:szCs w:val="20"/>
              </w:rPr>
              <w:t>ARRHH ha  seleccionado</w:t>
            </w:r>
            <w:r w:rsidRPr="007320D5">
              <w:rPr>
                <w:sz w:val="20"/>
                <w:szCs w:val="20"/>
              </w:rPr>
              <w:t xml:space="preserve"> el registro a deshabilitar.</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7203D6" w:rsidRDefault="001172F8" w:rsidP="00F73477">
            <w:pPr>
              <w:rPr>
                <w:bCs/>
                <w:sz w:val="20"/>
                <w:szCs w:val="20"/>
              </w:rPr>
            </w:pPr>
            <w:r w:rsidRPr="007203D6">
              <w:rPr>
                <w:bCs/>
                <w:sz w:val="20"/>
                <w:szCs w:val="20"/>
              </w:rPr>
              <w:t>Datos del registro deshabilitados.</w:t>
            </w:r>
          </w:p>
          <w:p w:rsidR="001172F8" w:rsidRDefault="001172F8" w:rsidP="00F73477">
            <w:pPr>
              <w:rPr>
                <w:sz w:val="20"/>
                <w:szCs w:val="20"/>
              </w:rPr>
            </w:pPr>
            <w:r w:rsidRPr="000760D8">
              <w:rPr>
                <w:b/>
                <w:sz w:val="20"/>
                <w:szCs w:val="20"/>
              </w:rPr>
              <w:t>Fracaso:</w:t>
            </w:r>
          </w:p>
          <w:p w:rsidR="001172F8" w:rsidRPr="007203D6" w:rsidRDefault="001172F8" w:rsidP="00F73477">
            <w:pPr>
              <w:rPr>
                <w:sz w:val="20"/>
                <w:szCs w:val="20"/>
                <w:lang w:val="es-ES"/>
              </w:rPr>
            </w:pPr>
            <w:r w:rsidRPr="007203D6">
              <w:rPr>
                <w:sz w:val="20"/>
                <w:szCs w:val="20"/>
                <w:lang w:val="es-ES"/>
              </w:rPr>
              <w:t xml:space="preserve">El </w:t>
            </w:r>
            <w:r w:rsidR="00737E1B" w:rsidRPr="00737E1B">
              <w:rPr>
                <w:sz w:val="20"/>
                <w:szCs w:val="20"/>
              </w:rPr>
              <w:t>GST</w:t>
            </w:r>
            <w:r w:rsidR="00737E1B" w:rsidRPr="007203D6">
              <w:rPr>
                <w:sz w:val="20"/>
                <w:szCs w:val="20"/>
                <w:lang w:val="es-ES"/>
              </w:rPr>
              <w:t xml:space="preserve"> </w:t>
            </w:r>
            <w:r w:rsidRPr="007203D6">
              <w:rPr>
                <w:sz w:val="20"/>
                <w:szCs w:val="20"/>
                <w:lang w:val="es-ES"/>
              </w:rPr>
              <w:t xml:space="preserve">no confirma la des habilitación del </w:t>
            </w:r>
            <w:r w:rsidRPr="007504CB">
              <w:rPr>
                <w:sz w:val="20"/>
                <w:szCs w:val="20"/>
                <w:lang w:val="es-ES"/>
              </w:rPr>
              <w:t>registro seleccionado.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7805EF" w:rsidRDefault="001172F8" w:rsidP="00D70E14">
            <w:pPr>
              <w:pStyle w:val="Prrafodelista"/>
              <w:numPr>
                <w:ilvl w:val="0"/>
                <w:numId w:val="50"/>
              </w:numPr>
              <w:rPr>
                <w:sz w:val="20"/>
                <w:szCs w:val="20"/>
              </w:rPr>
            </w:pPr>
            <w:r w:rsidRPr="002453CE">
              <w:rPr>
                <w:bCs/>
                <w:sz w:val="20"/>
                <w:szCs w:val="20"/>
              </w:rPr>
              <w:t>El caso de uso el Encargado de</w:t>
            </w:r>
            <w:r w:rsidRPr="002453CE">
              <w:rPr>
                <w:bCs/>
              </w:rPr>
              <w:t xml:space="preserve"> </w:t>
            </w:r>
            <w:r w:rsidR="00737E1B" w:rsidRPr="00737E1B">
              <w:rPr>
                <w:sz w:val="20"/>
                <w:szCs w:val="20"/>
              </w:rPr>
              <w:t>GST</w:t>
            </w:r>
            <w:r w:rsidR="00737E1B" w:rsidRPr="002453CE">
              <w:rPr>
                <w:sz w:val="20"/>
                <w:szCs w:val="20"/>
              </w:rPr>
              <w:t xml:space="preserve"> </w:t>
            </w:r>
            <w:r w:rsidRPr="002453CE">
              <w:rPr>
                <w:sz w:val="20"/>
                <w:szCs w:val="20"/>
              </w:rPr>
              <w:t>selecciona la opción</w:t>
            </w:r>
            <w:r w:rsidRPr="007320D5">
              <w:rPr>
                <w:b/>
                <w:sz w:val="20"/>
                <w:szCs w:val="20"/>
              </w:rPr>
              <w:t xml:space="preserve"> </w:t>
            </w:r>
            <w:r w:rsidRPr="00434A93">
              <w:rPr>
                <w:b/>
                <w:sz w:val="20"/>
                <w:szCs w:val="20"/>
              </w:rPr>
              <w:t>“Deshabilitar registro”.</w:t>
            </w:r>
          </w:p>
          <w:p w:rsidR="001172F8" w:rsidRPr="002453CE" w:rsidRDefault="001172F8" w:rsidP="00D70E14">
            <w:pPr>
              <w:pStyle w:val="Prrafodelista"/>
              <w:numPr>
                <w:ilvl w:val="0"/>
                <w:numId w:val="50"/>
              </w:numPr>
              <w:rPr>
                <w:sz w:val="20"/>
                <w:szCs w:val="20"/>
              </w:rPr>
            </w:pPr>
            <w:r w:rsidRPr="002453CE">
              <w:rPr>
                <w:bCs/>
                <w:sz w:val="20"/>
                <w:szCs w:val="20"/>
              </w:rPr>
              <w:t>El sistema busca y muestra para el Registro seleccionado sus correspondientes datos.</w:t>
            </w:r>
          </w:p>
          <w:p w:rsidR="001172F8" w:rsidRPr="00C17D1B" w:rsidRDefault="001172F8" w:rsidP="00D70E14">
            <w:pPr>
              <w:pStyle w:val="Prrafodelista"/>
              <w:numPr>
                <w:ilvl w:val="0"/>
                <w:numId w:val="51"/>
              </w:numPr>
              <w:rPr>
                <w:sz w:val="20"/>
                <w:szCs w:val="20"/>
              </w:rPr>
            </w:pPr>
            <w:r w:rsidRPr="007320D5">
              <w:rPr>
                <w:sz w:val="20"/>
                <w:szCs w:val="20"/>
              </w:rPr>
              <w:lastRenderedPageBreak/>
              <w:t>El sistema solicita se confirme la des habilitación del registro seleccionado.</w:t>
            </w:r>
          </w:p>
          <w:p w:rsidR="001172F8" w:rsidRDefault="001172F8" w:rsidP="00D70E14">
            <w:pPr>
              <w:pStyle w:val="Prrafodelista"/>
              <w:numPr>
                <w:ilvl w:val="0"/>
                <w:numId w:val="51"/>
              </w:numPr>
              <w:rPr>
                <w:sz w:val="20"/>
                <w:szCs w:val="20"/>
              </w:rPr>
            </w:pPr>
            <w:r w:rsidRPr="007320D5">
              <w:rPr>
                <w:sz w:val="20"/>
                <w:szCs w:val="20"/>
              </w:rPr>
              <w:t xml:space="preserve">El </w:t>
            </w:r>
            <w:r>
              <w:rPr>
                <w:sz w:val="20"/>
                <w:szCs w:val="20"/>
              </w:rPr>
              <w:t xml:space="preserve">ARRHH </w:t>
            </w:r>
            <w:r w:rsidRPr="007320D5">
              <w:rPr>
                <w:sz w:val="20"/>
                <w:szCs w:val="20"/>
              </w:rPr>
              <w:t>confirma la des habilitación del registro seleccionado.</w:t>
            </w:r>
          </w:p>
          <w:p w:rsidR="001172F8" w:rsidRDefault="001172F8" w:rsidP="00D70E14">
            <w:pPr>
              <w:pStyle w:val="Prrafodelista"/>
              <w:numPr>
                <w:ilvl w:val="0"/>
                <w:numId w:val="52"/>
              </w:numPr>
              <w:rPr>
                <w:sz w:val="20"/>
                <w:szCs w:val="20"/>
              </w:rPr>
            </w:pPr>
            <w:r w:rsidRPr="007320D5">
              <w:rPr>
                <w:sz w:val="20"/>
                <w:szCs w:val="20"/>
              </w:rPr>
              <w:t xml:space="preserve">El </w:t>
            </w:r>
            <w:r w:rsidR="00737E1B" w:rsidRPr="00737E1B">
              <w:rPr>
                <w:sz w:val="20"/>
                <w:szCs w:val="20"/>
              </w:rPr>
              <w:t>GST</w:t>
            </w:r>
            <w:r w:rsidR="00737E1B" w:rsidRPr="007320D5">
              <w:rPr>
                <w:sz w:val="20"/>
                <w:szCs w:val="20"/>
              </w:rPr>
              <w:t xml:space="preserve"> </w:t>
            </w:r>
            <w:r w:rsidRPr="007320D5">
              <w:rPr>
                <w:sz w:val="20"/>
                <w:szCs w:val="20"/>
              </w:rPr>
              <w:t>no confirma la des habilitación del registro seleccionado.</w:t>
            </w:r>
          </w:p>
          <w:p w:rsidR="001172F8" w:rsidRDefault="001172F8" w:rsidP="00D70E14">
            <w:pPr>
              <w:pStyle w:val="Prrafodelista"/>
              <w:numPr>
                <w:ilvl w:val="0"/>
                <w:numId w:val="52"/>
              </w:numPr>
              <w:rPr>
                <w:sz w:val="20"/>
                <w:szCs w:val="20"/>
              </w:rPr>
            </w:pPr>
            <w:r w:rsidRPr="007320D5">
              <w:rPr>
                <w:sz w:val="20"/>
                <w:szCs w:val="20"/>
              </w:rPr>
              <w:t>El sistema informa la situación.</w:t>
            </w:r>
          </w:p>
          <w:p w:rsidR="001172F8" w:rsidRDefault="001172F8" w:rsidP="00D70E14">
            <w:pPr>
              <w:pStyle w:val="Prrafodelista"/>
              <w:numPr>
                <w:ilvl w:val="0"/>
                <w:numId w:val="52"/>
              </w:numPr>
              <w:rPr>
                <w:sz w:val="20"/>
                <w:szCs w:val="20"/>
              </w:rPr>
            </w:pPr>
            <w:r w:rsidRPr="007320D5">
              <w:rPr>
                <w:sz w:val="20"/>
                <w:szCs w:val="20"/>
              </w:rPr>
              <w:t>Se cancela el caso de uso.</w:t>
            </w:r>
          </w:p>
          <w:p w:rsidR="001172F8" w:rsidRPr="00FA18CA" w:rsidRDefault="001172F8" w:rsidP="00D70E14">
            <w:pPr>
              <w:pStyle w:val="Prrafodelista"/>
              <w:numPr>
                <w:ilvl w:val="0"/>
                <w:numId w:val="51"/>
              </w:numPr>
              <w:rPr>
                <w:sz w:val="20"/>
                <w:szCs w:val="20"/>
              </w:rPr>
            </w:pPr>
            <w:r w:rsidRPr="007320D5">
              <w:rPr>
                <w:sz w:val="20"/>
                <w:szCs w:val="20"/>
              </w:rPr>
              <w:t>El sistema informa que se deshabilitará el registro seleccionado.</w:t>
            </w:r>
          </w:p>
          <w:p w:rsidR="001172F8" w:rsidRDefault="001172F8" w:rsidP="00D70E14">
            <w:pPr>
              <w:pStyle w:val="Prrafodelista"/>
              <w:numPr>
                <w:ilvl w:val="0"/>
                <w:numId w:val="51"/>
              </w:numPr>
              <w:rPr>
                <w:sz w:val="20"/>
                <w:szCs w:val="20"/>
              </w:rPr>
            </w:pPr>
            <w:r w:rsidRPr="007320D5">
              <w:rPr>
                <w:sz w:val="20"/>
                <w:szCs w:val="20"/>
              </w:rPr>
              <w:t>El sistema deshabilita el registro seleccionado.</w:t>
            </w:r>
          </w:p>
          <w:p w:rsidR="001172F8" w:rsidRPr="0027372A" w:rsidRDefault="001172F8" w:rsidP="00D70E14">
            <w:pPr>
              <w:pStyle w:val="Prrafodelista"/>
              <w:numPr>
                <w:ilvl w:val="0"/>
                <w:numId w:val="53"/>
              </w:numPr>
              <w:rPr>
                <w:sz w:val="20"/>
                <w:szCs w:val="20"/>
              </w:rPr>
            </w:pPr>
            <w:r w:rsidRPr="00AD5BBE">
              <w:rPr>
                <w:sz w:val="20"/>
                <w:szCs w:val="20"/>
              </w:rPr>
              <w:t>F</w:t>
            </w:r>
            <w:r>
              <w:rPr>
                <w:sz w:val="20"/>
                <w:szCs w:val="20"/>
              </w:rPr>
              <w:t>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lastRenderedPageBreak/>
              <w:t>Temas Pendientes</w:t>
            </w:r>
          </w:p>
        </w:tc>
      </w:tr>
      <w:tr w:rsidR="001172F8" w:rsidRPr="0027372A" w:rsidTr="00F73477">
        <w:tc>
          <w:tcPr>
            <w:tcW w:w="9214" w:type="dxa"/>
            <w:gridSpan w:val="3"/>
          </w:tcPr>
          <w:p w:rsidR="001172F8" w:rsidRPr="007203D6" w:rsidRDefault="001172F8" w:rsidP="00F73477">
            <w:pPr>
              <w:rPr>
                <w:rStyle w:val="Textoennegrita"/>
                <w:b w:val="0"/>
                <w:sz w:val="20"/>
                <w:szCs w:val="20"/>
              </w:rPr>
            </w:pPr>
            <w:r w:rsidRPr="007203D6">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7203D6" w:rsidRDefault="001172F8" w:rsidP="00F73477">
            <w:pPr>
              <w:rPr>
                <w:bCs/>
                <w:sz w:val="20"/>
                <w:szCs w:val="20"/>
              </w:rPr>
            </w:pPr>
            <w:r w:rsidRPr="007203D6">
              <w:rPr>
                <w:bCs/>
                <w:sz w:val="20"/>
                <w:szCs w:val="20"/>
              </w:rPr>
              <w:t>Esta descripción se aplica para los Casos de Uso:</w:t>
            </w:r>
          </w:p>
          <w:p w:rsidR="001172F8" w:rsidRPr="007320D5" w:rsidRDefault="001172F8" w:rsidP="00F73477">
            <w:pPr>
              <w:rPr>
                <w:sz w:val="20"/>
                <w:szCs w:val="20"/>
              </w:rPr>
            </w:pPr>
            <w:r w:rsidRPr="007320D5">
              <w:rPr>
                <w:sz w:val="20"/>
                <w:szCs w:val="20"/>
              </w:rPr>
              <w:t>- Deshabilitar Persona</w:t>
            </w:r>
          </w:p>
          <w:p w:rsidR="001172F8" w:rsidRPr="007320D5" w:rsidRDefault="001172F8" w:rsidP="00F73477">
            <w:pPr>
              <w:rPr>
                <w:sz w:val="20"/>
                <w:szCs w:val="20"/>
              </w:rPr>
            </w:pPr>
            <w:r w:rsidRPr="007320D5">
              <w:rPr>
                <w:sz w:val="20"/>
                <w:szCs w:val="20"/>
              </w:rPr>
              <w:t>- Deshabilitar Cuadrilla</w:t>
            </w:r>
          </w:p>
          <w:p w:rsidR="001172F8" w:rsidRPr="007320D5" w:rsidRDefault="001172F8" w:rsidP="00F73477">
            <w:pPr>
              <w:rPr>
                <w:sz w:val="20"/>
                <w:szCs w:val="20"/>
              </w:rPr>
            </w:pPr>
            <w:r w:rsidRPr="007320D5">
              <w:rPr>
                <w:sz w:val="20"/>
                <w:szCs w:val="20"/>
              </w:rPr>
              <w:t>- Deshabilitar Cliente</w:t>
            </w:r>
          </w:p>
          <w:p w:rsidR="001172F8" w:rsidRPr="007320D5" w:rsidRDefault="001172F8" w:rsidP="00F73477">
            <w:pPr>
              <w:rPr>
                <w:sz w:val="20"/>
                <w:szCs w:val="20"/>
              </w:rPr>
            </w:pPr>
            <w:r w:rsidRPr="007320D5">
              <w:rPr>
                <w:sz w:val="20"/>
                <w:szCs w:val="20"/>
              </w:rPr>
              <w:t>- Deshabilitar Herramienta</w:t>
            </w:r>
          </w:p>
          <w:p w:rsidR="001172F8" w:rsidRPr="007320D5" w:rsidRDefault="001172F8" w:rsidP="00F73477">
            <w:pPr>
              <w:rPr>
                <w:sz w:val="20"/>
                <w:szCs w:val="20"/>
              </w:rPr>
            </w:pPr>
            <w:r w:rsidRPr="007320D5">
              <w:rPr>
                <w:sz w:val="20"/>
                <w:szCs w:val="20"/>
              </w:rPr>
              <w:t>- Deshabilitar Equipo</w:t>
            </w:r>
          </w:p>
          <w:p w:rsidR="001172F8" w:rsidRPr="007320D5" w:rsidRDefault="001172F8" w:rsidP="00F73477">
            <w:pPr>
              <w:rPr>
                <w:sz w:val="20"/>
                <w:szCs w:val="20"/>
              </w:rPr>
            </w:pPr>
            <w:r w:rsidRPr="007320D5">
              <w:rPr>
                <w:sz w:val="20"/>
                <w:szCs w:val="20"/>
              </w:rPr>
              <w:t>- Deshabilitar Sitio</w:t>
            </w:r>
          </w:p>
          <w:p w:rsidR="001172F8" w:rsidRPr="007320D5" w:rsidRDefault="001172F8" w:rsidP="00F73477">
            <w:pPr>
              <w:rPr>
                <w:sz w:val="20"/>
                <w:szCs w:val="20"/>
              </w:rPr>
            </w:pPr>
            <w:r w:rsidRPr="007320D5">
              <w:rPr>
                <w:sz w:val="20"/>
                <w:szCs w:val="20"/>
              </w:rPr>
              <w:t>- Deshabilitar Tipo Documentación</w:t>
            </w:r>
          </w:p>
          <w:p w:rsidR="001172F8" w:rsidRPr="007320D5" w:rsidRDefault="001172F8" w:rsidP="00F73477">
            <w:pPr>
              <w:rPr>
                <w:sz w:val="20"/>
                <w:szCs w:val="20"/>
              </w:rPr>
            </w:pPr>
            <w:r w:rsidRPr="007320D5">
              <w:rPr>
                <w:sz w:val="20"/>
                <w:szCs w:val="20"/>
              </w:rPr>
              <w:t>- Deshabilitar Permiso</w:t>
            </w:r>
          </w:p>
          <w:p w:rsidR="001172F8" w:rsidRPr="007320D5" w:rsidRDefault="001172F8" w:rsidP="00F73477">
            <w:pPr>
              <w:rPr>
                <w:sz w:val="20"/>
                <w:szCs w:val="20"/>
              </w:rPr>
            </w:pPr>
            <w:r w:rsidRPr="007320D5">
              <w:rPr>
                <w:sz w:val="20"/>
                <w:szCs w:val="20"/>
              </w:rPr>
              <w:t>- Deshabilitar Tipo Tarea</w:t>
            </w:r>
          </w:p>
          <w:p w:rsidR="001172F8" w:rsidRPr="007203D6" w:rsidRDefault="001172F8" w:rsidP="00F73477">
            <w:pPr>
              <w:rPr>
                <w:sz w:val="20"/>
                <w:szCs w:val="20"/>
              </w:rPr>
            </w:pPr>
            <w:r w:rsidRPr="007320D5">
              <w:rPr>
                <w:sz w:val="20"/>
                <w:szCs w:val="20"/>
              </w:rPr>
              <w:t>- Deshabilitar Usuario</w:t>
            </w:r>
          </w:p>
        </w:tc>
      </w:tr>
      <w:tr w:rsidR="001172F8" w:rsidRPr="0027372A" w:rsidTr="00F73477">
        <w:tc>
          <w:tcPr>
            <w:tcW w:w="2977" w:type="dxa"/>
            <w:gridSpan w:val="2"/>
          </w:tcPr>
          <w:p w:rsidR="001172F8" w:rsidRPr="0027372A" w:rsidRDefault="001172F8" w:rsidP="00F73477">
            <w:pPr>
              <w:rPr>
                <w:rStyle w:val="Textoennegrita"/>
                <w:sz w:val="20"/>
                <w:szCs w:val="20"/>
              </w:rPr>
            </w:pPr>
            <w:r>
              <w:rPr>
                <w:rStyle w:val="Textoennegrita"/>
                <w:sz w:val="20"/>
                <w:szCs w:val="20"/>
              </w:rPr>
              <w:t>Casos de Uso donde se Incluye</w:t>
            </w:r>
          </w:p>
        </w:tc>
        <w:tc>
          <w:tcPr>
            <w:tcW w:w="6237" w:type="dxa"/>
          </w:tcPr>
          <w:p w:rsidR="001172F8" w:rsidRPr="005A7A41" w:rsidRDefault="001172F8" w:rsidP="00F73477">
            <w:pPr>
              <w:rPr>
                <w:b/>
                <w:sz w:val="20"/>
                <w:szCs w:val="20"/>
              </w:rPr>
            </w:pPr>
            <w:r w:rsidRPr="005A7A41">
              <w:rPr>
                <w:b/>
                <w:sz w:val="20"/>
                <w:szCs w:val="20"/>
              </w:rPr>
              <w:t>No aplica.</w:t>
            </w:r>
          </w:p>
        </w:tc>
      </w:tr>
      <w:tr w:rsidR="001172F8" w:rsidRPr="0027372A" w:rsidTr="00F73477">
        <w:tc>
          <w:tcPr>
            <w:tcW w:w="2977" w:type="dxa"/>
            <w:gridSpan w:val="2"/>
          </w:tcPr>
          <w:p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rsidR="001172F8" w:rsidRPr="005A7A41" w:rsidRDefault="001172F8" w:rsidP="00F73477">
            <w:pPr>
              <w:rPr>
                <w:b/>
                <w:sz w:val="20"/>
                <w:szCs w:val="20"/>
              </w:rPr>
            </w:pPr>
            <w:r w:rsidRPr="007320D5">
              <w:rPr>
                <w:bCs/>
                <w:sz w:val="20"/>
                <w:szCs w:val="20"/>
              </w:rPr>
              <w:t xml:space="preserve">Caso de Uso: Gestionar </w:t>
            </w:r>
            <w:proofErr w:type="gramStart"/>
            <w:r w:rsidRPr="007320D5">
              <w:rPr>
                <w:bCs/>
                <w:sz w:val="20"/>
                <w:szCs w:val="20"/>
              </w:rPr>
              <w:t>Registro</w:t>
            </w:r>
            <w:proofErr w:type="gramEnd"/>
            <w:r w:rsidRPr="007320D5">
              <w:rPr>
                <w:bCs/>
                <w:sz w:val="20"/>
                <w:szCs w:val="20"/>
              </w:rPr>
              <w:t>.</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BB3EA0" w:rsidRDefault="001172F8" w:rsidP="00D70E14">
            <w:pPr>
              <w:pStyle w:val="Prrafodelista"/>
              <w:numPr>
                <w:ilvl w:val="2"/>
                <w:numId w:val="65"/>
              </w:numPr>
              <w:rPr>
                <w:sz w:val="20"/>
                <w:szCs w:val="20"/>
              </w:rPr>
            </w:pPr>
            <w:r w:rsidRPr="00BB3EA0">
              <w:rPr>
                <w:sz w:val="20"/>
                <w:szCs w:val="20"/>
              </w:rPr>
              <w:t>-  0.1 – Javier Brizuela</w:t>
            </w:r>
          </w:p>
        </w:tc>
      </w:tr>
    </w:tbl>
    <w:p w:rsidR="001172F8" w:rsidRPr="006773A9" w:rsidRDefault="001172F8" w:rsidP="001172F8">
      <w:pPr>
        <w:pStyle w:val="Ttulo3"/>
      </w:pPr>
      <w:bookmarkStart w:id="35" w:name="_Toc326862093"/>
      <w:r w:rsidRPr="006773A9">
        <w:t>67. Modificar registro</w:t>
      </w:r>
      <w:bookmarkEnd w:id="35"/>
    </w:p>
    <w:tbl>
      <w:tblPr>
        <w:tblStyle w:val="Tablaconcuadrcula"/>
        <w:tblW w:w="9214" w:type="dxa"/>
        <w:tblInd w:w="-34" w:type="dxa"/>
        <w:tblLayout w:type="fixed"/>
        <w:tblLook w:val="04A0"/>
      </w:tblPr>
      <w:tblGrid>
        <w:gridCol w:w="1843"/>
        <w:gridCol w:w="1134"/>
        <w:gridCol w:w="6237"/>
      </w:tblGrid>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Id</w:t>
            </w:r>
          </w:p>
        </w:tc>
        <w:tc>
          <w:tcPr>
            <w:tcW w:w="7371" w:type="dxa"/>
            <w:gridSpan w:val="2"/>
          </w:tcPr>
          <w:p w:rsidR="001172F8" w:rsidRPr="0027372A" w:rsidRDefault="001172F8" w:rsidP="00F73477">
            <w:pPr>
              <w:rPr>
                <w:sz w:val="20"/>
                <w:szCs w:val="20"/>
              </w:rPr>
            </w:pPr>
            <w:r>
              <w:rPr>
                <w:sz w:val="20"/>
                <w:szCs w:val="20"/>
              </w:rPr>
              <w:t>67</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Nombre</w:t>
            </w:r>
          </w:p>
        </w:tc>
        <w:tc>
          <w:tcPr>
            <w:tcW w:w="7371" w:type="dxa"/>
            <w:gridSpan w:val="2"/>
          </w:tcPr>
          <w:p w:rsidR="001172F8" w:rsidRPr="009534D7" w:rsidRDefault="001172F8" w:rsidP="00F73477">
            <w:pPr>
              <w:rPr>
                <w:sz w:val="20"/>
                <w:szCs w:val="20"/>
              </w:rPr>
            </w:pPr>
            <w:r w:rsidRPr="007320D5">
              <w:rPr>
                <w:sz w:val="20"/>
                <w:szCs w:val="20"/>
              </w:rPr>
              <w:t>Modificar registro</w:t>
            </w:r>
            <w:r>
              <w:rPr>
                <w:sz w:val="20"/>
                <w:szCs w:val="20"/>
              </w:rPr>
              <w: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Objetivo</w:t>
            </w:r>
          </w:p>
        </w:tc>
        <w:tc>
          <w:tcPr>
            <w:tcW w:w="7371" w:type="dxa"/>
            <w:gridSpan w:val="2"/>
          </w:tcPr>
          <w:p w:rsidR="001172F8" w:rsidRPr="00B32D19" w:rsidRDefault="001172F8" w:rsidP="00F73477">
            <w:pPr>
              <w:rPr>
                <w:sz w:val="20"/>
                <w:szCs w:val="20"/>
              </w:rPr>
            </w:pPr>
            <w:r w:rsidRPr="007320D5">
              <w:rPr>
                <w:sz w:val="20"/>
                <w:szCs w:val="20"/>
              </w:rPr>
              <w:t>Modificar los datos de un registro existente.</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Principal</w:t>
            </w:r>
          </w:p>
        </w:tc>
        <w:tc>
          <w:tcPr>
            <w:tcW w:w="7371" w:type="dxa"/>
            <w:gridSpan w:val="2"/>
          </w:tcPr>
          <w:p w:rsidR="001172F8" w:rsidRPr="004269E8" w:rsidRDefault="00737E1B" w:rsidP="00F73477">
            <w:pPr>
              <w:rPr>
                <w:sz w:val="20"/>
                <w:szCs w:val="20"/>
              </w:rPr>
            </w:pPr>
            <w:r>
              <w:rPr>
                <w:sz w:val="20"/>
                <w:szCs w:val="20"/>
              </w:rPr>
              <w:t>Gestor (GST)</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Actor Secundario</w:t>
            </w:r>
          </w:p>
        </w:tc>
        <w:tc>
          <w:tcPr>
            <w:tcW w:w="7371" w:type="dxa"/>
            <w:gridSpan w:val="2"/>
          </w:tcPr>
          <w:p w:rsidR="001172F8" w:rsidRPr="0027372A" w:rsidRDefault="001172F8" w:rsidP="00F73477">
            <w:pPr>
              <w:rPr>
                <w:sz w:val="20"/>
                <w:szCs w:val="20"/>
              </w:rPr>
            </w:pPr>
            <w:r>
              <w:rPr>
                <w:sz w:val="20"/>
                <w:szCs w:val="20"/>
              </w:rPr>
              <w:t>No aplica</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Pre Condiciones</w:t>
            </w:r>
          </w:p>
        </w:tc>
        <w:tc>
          <w:tcPr>
            <w:tcW w:w="7371" w:type="dxa"/>
            <w:gridSpan w:val="2"/>
          </w:tcPr>
          <w:p w:rsidR="001172F8" w:rsidRPr="0027372A" w:rsidRDefault="001172F8" w:rsidP="00F73477">
            <w:pPr>
              <w:rPr>
                <w:sz w:val="20"/>
                <w:szCs w:val="20"/>
              </w:rPr>
            </w:pPr>
            <w:r w:rsidRPr="007320D5">
              <w:rPr>
                <w:bCs/>
                <w:sz w:val="20"/>
                <w:szCs w:val="20"/>
              </w:rPr>
              <w:t xml:space="preserve">El </w:t>
            </w:r>
            <w:r w:rsidR="00737E1B">
              <w:rPr>
                <w:sz w:val="20"/>
                <w:szCs w:val="20"/>
              </w:rPr>
              <w:t xml:space="preserve">GST </w:t>
            </w:r>
            <w:r>
              <w:rPr>
                <w:sz w:val="20"/>
                <w:szCs w:val="20"/>
              </w:rPr>
              <w:t>ha</w:t>
            </w:r>
            <w:r w:rsidRPr="007320D5">
              <w:rPr>
                <w:sz w:val="20"/>
                <w:szCs w:val="20"/>
              </w:rPr>
              <w:t xml:space="preserve">  </w:t>
            </w:r>
            <w:r>
              <w:rPr>
                <w:bCs/>
                <w:sz w:val="20"/>
                <w:szCs w:val="20"/>
              </w:rPr>
              <w:t>seleccionado</w:t>
            </w:r>
            <w:r w:rsidRPr="007320D5">
              <w:rPr>
                <w:bCs/>
                <w:sz w:val="20"/>
                <w:szCs w:val="20"/>
              </w:rPr>
              <w:t xml:space="preserve"> el registro a modificar.</w:t>
            </w:r>
          </w:p>
        </w:tc>
      </w:tr>
      <w:tr w:rsidR="001172F8" w:rsidRPr="0027372A" w:rsidTr="00F73477">
        <w:tc>
          <w:tcPr>
            <w:tcW w:w="1843" w:type="dxa"/>
          </w:tcPr>
          <w:p w:rsidR="001172F8" w:rsidRPr="0027372A" w:rsidRDefault="001172F8" w:rsidP="00F73477">
            <w:pPr>
              <w:rPr>
                <w:rStyle w:val="Textoennegrita"/>
                <w:sz w:val="20"/>
                <w:szCs w:val="20"/>
              </w:rPr>
            </w:pPr>
            <w:r w:rsidRPr="0027372A">
              <w:rPr>
                <w:rStyle w:val="Textoennegrita"/>
                <w:sz w:val="20"/>
                <w:szCs w:val="20"/>
              </w:rPr>
              <w:t>Pos Condiciones</w:t>
            </w:r>
          </w:p>
        </w:tc>
        <w:tc>
          <w:tcPr>
            <w:tcW w:w="7371" w:type="dxa"/>
            <w:gridSpan w:val="2"/>
          </w:tcPr>
          <w:p w:rsidR="001172F8" w:rsidRDefault="001172F8" w:rsidP="00F73477">
            <w:pPr>
              <w:rPr>
                <w:b/>
                <w:sz w:val="20"/>
                <w:szCs w:val="20"/>
              </w:rPr>
            </w:pPr>
            <w:r w:rsidRPr="000760D8">
              <w:rPr>
                <w:b/>
                <w:sz w:val="20"/>
                <w:szCs w:val="20"/>
              </w:rPr>
              <w:t>Éxito:</w:t>
            </w:r>
          </w:p>
          <w:p w:rsidR="001172F8" w:rsidRPr="007203D6" w:rsidRDefault="001172F8" w:rsidP="00F73477">
            <w:pPr>
              <w:rPr>
                <w:bCs/>
                <w:sz w:val="20"/>
                <w:szCs w:val="20"/>
              </w:rPr>
            </w:pPr>
            <w:r w:rsidRPr="007203D6">
              <w:rPr>
                <w:bCs/>
                <w:sz w:val="20"/>
                <w:szCs w:val="20"/>
              </w:rPr>
              <w:t xml:space="preserve">Registro modificado. </w:t>
            </w:r>
          </w:p>
          <w:p w:rsidR="001172F8" w:rsidRDefault="001172F8" w:rsidP="00F73477">
            <w:pPr>
              <w:rPr>
                <w:sz w:val="20"/>
                <w:szCs w:val="20"/>
              </w:rPr>
            </w:pPr>
            <w:r w:rsidRPr="000760D8">
              <w:rPr>
                <w:b/>
                <w:sz w:val="20"/>
                <w:szCs w:val="20"/>
              </w:rPr>
              <w:t>Fracaso:</w:t>
            </w:r>
          </w:p>
          <w:p w:rsidR="001172F8" w:rsidRPr="007203D6" w:rsidRDefault="001172F8" w:rsidP="00F73477">
            <w:pPr>
              <w:rPr>
                <w:sz w:val="20"/>
                <w:szCs w:val="20"/>
              </w:rPr>
            </w:pPr>
            <w:r w:rsidRPr="007203D6">
              <w:rPr>
                <w:sz w:val="20"/>
                <w:szCs w:val="20"/>
              </w:rPr>
              <w:t xml:space="preserve">El </w:t>
            </w:r>
            <w:r w:rsidR="00737E1B" w:rsidRPr="00737E1B">
              <w:rPr>
                <w:sz w:val="20"/>
                <w:szCs w:val="20"/>
              </w:rPr>
              <w:t>GST</w:t>
            </w:r>
            <w:r w:rsidR="00737E1B" w:rsidRPr="007203D6">
              <w:rPr>
                <w:sz w:val="20"/>
                <w:szCs w:val="20"/>
              </w:rPr>
              <w:t xml:space="preserve"> </w:t>
            </w:r>
            <w:r w:rsidRPr="007203D6">
              <w:rPr>
                <w:sz w:val="20"/>
                <w:szCs w:val="20"/>
              </w:rPr>
              <w:t>NO desea ingresar nuevamente los datos.</w:t>
            </w:r>
          </w:p>
          <w:p w:rsidR="001172F8" w:rsidRPr="0027372A" w:rsidRDefault="001172F8" w:rsidP="00F73477">
            <w:pPr>
              <w:rPr>
                <w:sz w:val="20"/>
                <w:szCs w:val="20"/>
              </w:rPr>
            </w:pPr>
            <w:r w:rsidRPr="007203D6">
              <w:rPr>
                <w:sz w:val="20"/>
                <w:szCs w:val="20"/>
              </w:rPr>
              <w:t xml:space="preserve">El </w:t>
            </w:r>
            <w:r w:rsidR="00737E1B" w:rsidRPr="00737E1B">
              <w:rPr>
                <w:sz w:val="20"/>
                <w:szCs w:val="20"/>
              </w:rPr>
              <w:t>GST</w:t>
            </w:r>
            <w:r w:rsidR="00737E1B" w:rsidRPr="007203D6">
              <w:rPr>
                <w:sz w:val="20"/>
                <w:szCs w:val="20"/>
              </w:rPr>
              <w:t xml:space="preserve"> </w:t>
            </w:r>
            <w:r w:rsidRPr="007203D6">
              <w:rPr>
                <w:sz w:val="20"/>
                <w:szCs w:val="20"/>
              </w:rPr>
              <w:t>no confirma la modificación del</w:t>
            </w:r>
            <w:r>
              <w:rPr>
                <w:sz w:val="20"/>
                <w:szCs w:val="20"/>
              </w:rPr>
              <w:t xml:space="preserve"> </w:t>
            </w:r>
            <w:r w:rsidRPr="007320D5">
              <w:rPr>
                <w:sz w:val="20"/>
                <w:szCs w:val="20"/>
              </w:rPr>
              <w:t>registro seleccionado.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Flujo</w:t>
            </w:r>
          </w:p>
        </w:tc>
      </w:tr>
      <w:tr w:rsidR="001172F8" w:rsidRPr="0027372A" w:rsidTr="00F73477">
        <w:tc>
          <w:tcPr>
            <w:tcW w:w="9214" w:type="dxa"/>
            <w:gridSpan w:val="3"/>
          </w:tcPr>
          <w:p w:rsidR="001172F8" w:rsidRPr="00737E1B" w:rsidRDefault="001172F8" w:rsidP="00D70E14">
            <w:pPr>
              <w:pStyle w:val="Prrafodelista"/>
              <w:numPr>
                <w:ilvl w:val="0"/>
                <w:numId w:val="54"/>
              </w:numPr>
              <w:rPr>
                <w:sz w:val="20"/>
                <w:szCs w:val="20"/>
              </w:rPr>
            </w:pPr>
            <w:r w:rsidRPr="00737E1B">
              <w:rPr>
                <w:bCs/>
                <w:sz w:val="20"/>
                <w:szCs w:val="20"/>
              </w:rPr>
              <w:t xml:space="preserve">El caso de uso comienza cuando el </w:t>
            </w:r>
            <w:r w:rsidR="00737E1B" w:rsidRPr="00737E1B">
              <w:rPr>
                <w:bCs/>
                <w:sz w:val="20"/>
                <w:szCs w:val="20"/>
              </w:rPr>
              <w:t>Gestor</w:t>
            </w:r>
            <w:r w:rsidRPr="00737E1B">
              <w:rPr>
                <w:bCs/>
                <w:sz w:val="20"/>
                <w:szCs w:val="20"/>
              </w:rPr>
              <w:t xml:space="preserve"> (</w:t>
            </w:r>
            <w:r w:rsidR="00737E1B" w:rsidRPr="00737E1B">
              <w:rPr>
                <w:sz w:val="20"/>
                <w:szCs w:val="20"/>
              </w:rPr>
              <w:t>GST</w:t>
            </w:r>
            <w:r w:rsidRPr="00737E1B">
              <w:rPr>
                <w:bCs/>
                <w:sz w:val="20"/>
                <w:szCs w:val="20"/>
              </w:rPr>
              <w:t xml:space="preserve">) </w:t>
            </w:r>
            <w:r w:rsidRPr="00737E1B">
              <w:rPr>
                <w:sz w:val="20"/>
                <w:szCs w:val="20"/>
              </w:rPr>
              <w:t>selecciona la opción</w:t>
            </w:r>
            <w:r w:rsidRPr="00737E1B">
              <w:rPr>
                <w:b/>
                <w:sz w:val="20"/>
                <w:szCs w:val="20"/>
              </w:rPr>
              <w:t xml:space="preserve"> “Modificar Datos del Registro”.</w:t>
            </w:r>
          </w:p>
          <w:p w:rsidR="001172F8" w:rsidRPr="00737E1B" w:rsidRDefault="001172F8" w:rsidP="00D70E14">
            <w:pPr>
              <w:pStyle w:val="Prrafodelista"/>
              <w:numPr>
                <w:ilvl w:val="0"/>
                <w:numId w:val="54"/>
              </w:numPr>
              <w:rPr>
                <w:sz w:val="20"/>
                <w:szCs w:val="20"/>
              </w:rPr>
            </w:pPr>
            <w:r w:rsidRPr="00737E1B">
              <w:rPr>
                <w:bCs/>
                <w:sz w:val="20"/>
                <w:szCs w:val="20"/>
              </w:rPr>
              <w:t>El sistema busca y muestra para el Registro seleccionado sus correspondientes datos.</w:t>
            </w:r>
          </w:p>
          <w:p w:rsidR="001172F8" w:rsidRPr="00737E1B" w:rsidRDefault="001172F8" w:rsidP="00D70E14">
            <w:pPr>
              <w:pStyle w:val="Prrafodelista"/>
              <w:numPr>
                <w:ilvl w:val="0"/>
                <w:numId w:val="55"/>
              </w:numPr>
              <w:rPr>
                <w:sz w:val="20"/>
                <w:szCs w:val="20"/>
              </w:rPr>
            </w:pPr>
            <w:r w:rsidRPr="00737E1B">
              <w:rPr>
                <w:sz w:val="20"/>
                <w:szCs w:val="20"/>
              </w:rPr>
              <w:t>El ARRHH modifica el o los datos que requiere.</w:t>
            </w:r>
          </w:p>
          <w:p w:rsidR="001172F8" w:rsidRPr="00737E1B" w:rsidRDefault="001172F8" w:rsidP="00D70E14">
            <w:pPr>
              <w:pStyle w:val="Prrafodelista"/>
              <w:numPr>
                <w:ilvl w:val="0"/>
                <w:numId w:val="55"/>
              </w:numPr>
              <w:rPr>
                <w:sz w:val="20"/>
                <w:szCs w:val="20"/>
              </w:rPr>
            </w:pPr>
            <w:r w:rsidRPr="00737E1B">
              <w:rPr>
                <w:sz w:val="20"/>
                <w:szCs w:val="20"/>
              </w:rPr>
              <w:t>El sistema verifica los datos modificados y estos son validos.</w:t>
            </w:r>
          </w:p>
          <w:p w:rsidR="001172F8" w:rsidRPr="00737E1B" w:rsidRDefault="001172F8" w:rsidP="00D70E14">
            <w:pPr>
              <w:pStyle w:val="Prrafodelista"/>
              <w:numPr>
                <w:ilvl w:val="0"/>
                <w:numId w:val="56"/>
              </w:numPr>
              <w:rPr>
                <w:sz w:val="20"/>
                <w:szCs w:val="20"/>
              </w:rPr>
            </w:pPr>
            <w:r w:rsidRPr="00737E1B">
              <w:rPr>
                <w:rFonts w:cs="Times New Roman"/>
                <w:sz w:val="20"/>
                <w:szCs w:val="20"/>
              </w:rPr>
              <w:t>El sistema verifica los datos modificados y estos NO son validos.</w:t>
            </w:r>
          </w:p>
          <w:p w:rsidR="001172F8" w:rsidRPr="00737E1B" w:rsidRDefault="001172F8" w:rsidP="00D70E14">
            <w:pPr>
              <w:pStyle w:val="Prrafodelista"/>
              <w:numPr>
                <w:ilvl w:val="0"/>
                <w:numId w:val="56"/>
              </w:numPr>
              <w:rPr>
                <w:sz w:val="20"/>
                <w:szCs w:val="20"/>
              </w:rPr>
            </w:pPr>
            <w:r w:rsidRPr="00737E1B">
              <w:rPr>
                <w:rFonts w:cs="Times New Roman"/>
                <w:sz w:val="20"/>
                <w:szCs w:val="20"/>
              </w:rPr>
              <w:t>El sistema informa la situación y solicita que se reingresen los datos.</w:t>
            </w:r>
          </w:p>
          <w:p w:rsidR="001172F8" w:rsidRPr="00737E1B" w:rsidRDefault="001172F8" w:rsidP="00D70E14">
            <w:pPr>
              <w:pStyle w:val="Prrafodelista"/>
              <w:numPr>
                <w:ilvl w:val="0"/>
                <w:numId w:val="56"/>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desea ingresar nuevamente los datos.</w:t>
            </w:r>
          </w:p>
          <w:p w:rsidR="001172F8" w:rsidRPr="00737E1B" w:rsidRDefault="001172F8" w:rsidP="00D70E14">
            <w:pPr>
              <w:pStyle w:val="Prrafodelista"/>
              <w:numPr>
                <w:ilvl w:val="0"/>
                <w:numId w:val="57"/>
              </w:numPr>
              <w:rPr>
                <w:sz w:val="20"/>
                <w:szCs w:val="20"/>
              </w:rPr>
            </w:pPr>
            <w:r w:rsidRPr="00737E1B">
              <w:rPr>
                <w:rFonts w:cs="Times New Roman"/>
                <w:sz w:val="20"/>
                <w:szCs w:val="20"/>
              </w:rPr>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NO desea ingresar  nuevamente los datos.</w:t>
            </w:r>
          </w:p>
          <w:p w:rsidR="001172F8" w:rsidRPr="00737E1B" w:rsidRDefault="001172F8" w:rsidP="00D70E14">
            <w:pPr>
              <w:pStyle w:val="Prrafodelista"/>
              <w:numPr>
                <w:ilvl w:val="0"/>
                <w:numId w:val="57"/>
              </w:numPr>
              <w:rPr>
                <w:sz w:val="20"/>
                <w:szCs w:val="20"/>
              </w:rPr>
            </w:pPr>
            <w:r w:rsidRPr="00737E1B">
              <w:rPr>
                <w:rFonts w:cs="Times New Roman"/>
                <w:sz w:val="20"/>
                <w:szCs w:val="20"/>
              </w:rPr>
              <w:t>El sistema informa la situación.</w:t>
            </w:r>
          </w:p>
          <w:p w:rsidR="001172F8" w:rsidRPr="00737E1B" w:rsidRDefault="001172F8" w:rsidP="00D70E14">
            <w:pPr>
              <w:pStyle w:val="Prrafodelista"/>
              <w:numPr>
                <w:ilvl w:val="0"/>
                <w:numId w:val="57"/>
              </w:numPr>
              <w:rPr>
                <w:sz w:val="20"/>
                <w:szCs w:val="20"/>
              </w:rPr>
            </w:pPr>
            <w:r w:rsidRPr="00737E1B">
              <w:rPr>
                <w:rFonts w:cs="Times New Roman"/>
                <w:sz w:val="20"/>
                <w:szCs w:val="20"/>
              </w:rPr>
              <w:t>Se cancela el Caso de Uso.</w:t>
            </w:r>
          </w:p>
          <w:p w:rsidR="001172F8" w:rsidRPr="00737E1B" w:rsidRDefault="001172F8" w:rsidP="00D70E14">
            <w:pPr>
              <w:pStyle w:val="Prrafodelista"/>
              <w:numPr>
                <w:ilvl w:val="0"/>
                <w:numId w:val="56"/>
              </w:numPr>
              <w:rPr>
                <w:sz w:val="20"/>
                <w:szCs w:val="20"/>
              </w:rPr>
            </w:pPr>
            <w:r w:rsidRPr="00737E1B">
              <w:rPr>
                <w:rFonts w:cs="Times New Roman"/>
                <w:sz w:val="20"/>
                <w:szCs w:val="20"/>
              </w:rPr>
              <w:lastRenderedPageBreak/>
              <w:t xml:space="preserve">El </w:t>
            </w:r>
            <w:r w:rsidR="00737E1B" w:rsidRPr="00737E1B">
              <w:rPr>
                <w:sz w:val="20"/>
                <w:szCs w:val="20"/>
              </w:rPr>
              <w:t>GST</w:t>
            </w:r>
            <w:r w:rsidR="00737E1B" w:rsidRPr="00737E1B">
              <w:rPr>
                <w:rFonts w:cs="Times New Roman"/>
                <w:sz w:val="20"/>
                <w:szCs w:val="20"/>
              </w:rPr>
              <w:t xml:space="preserve"> </w:t>
            </w:r>
            <w:r w:rsidRPr="00737E1B">
              <w:rPr>
                <w:rFonts w:cs="Times New Roman"/>
                <w:sz w:val="20"/>
                <w:szCs w:val="20"/>
              </w:rPr>
              <w:t>ingresa nuevamente los datos.</w:t>
            </w:r>
          </w:p>
          <w:p w:rsidR="001172F8" w:rsidRPr="00737E1B" w:rsidRDefault="001172F8" w:rsidP="00D70E14">
            <w:pPr>
              <w:pStyle w:val="Prrafodelista"/>
              <w:numPr>
                <w:ilvl w:val="0"/>
                <w:numId w:val="55"/>
              </w:numPr>
              <w:rPr>
                <w:sz w:val="20"/>
                <w:szCs w:val="20"/>
              </w:rPr>
            </w:pPr>
            <w:r w:rsidRPr="00737E1B">
              <w:rPr>
                <w:sz w:val="20"/>
                <w:szCs w:val="20"/>
              </w:rPr>
              <w:t>El sistema solicita que se confirme la modificación del registro seleccionado.</w:t>
            </w:r>
          </w:p>
          <w:p w:rsidR="001172F8" w:rsidRPr="00737E1B" w:rsidRDefault="001172F8" w:rsidP="00D70E14">
            <w:pPr>
              <w:pStyle w:val="Prrafodelista"/>
              <w:numPr>
                <w:ilvl w:val="0"/>
                <w:numId w:val="55"/>
              </w:numPr>
              <w:rPr>
                <w:sz w:val="20"/>
                <w:szCs w:val="20"/>
              </w:rPr>
            </w:pPr>
            <w:r w:rsidRPr="00737E1B">
              <w:rPr>
                <w:sz w:val="20"/>
                <w:szCs w:val="20"/>
              </w:rPr>
              <w:t xml:space="preserve">El </w:t>
            </w:r>
            <w:r w:rsidR="00737E1B" w:rsidRPr="00737E1B">
              <w:rPr>
                <w:sz w:val="20"/>
                <w:szCs w:val="20"/>
              </w:rPr>
              <w:t xml:space="preserve">GST </w:t>
            </w:r>
            <w:r w:rsidRPr="00737E1B">
              <w:rPr>
                <w:sz w:val="20"/>
                <w:szCs w:val="20"/>
              </w:rPr>
              <w:t>confirma la modificación del registro seleccionado.</w:t>
            </w:r>
          </w:p>
          <w:p w:rsidR="001172F8" w:rsidRPr="00737E1B" w:rsidRDefault="001172F8" w:rsidP="00D70E14">
            <w:pPr>
              <w:pStyle w:val="Prrafodelista"/>
              <w:numPr>
                <w:ilvl w:val="0"/>
                <w:numId w:val="58"/>
              </w:numPr>
              <w:rPr>
                <w:sz w:val="20"/>
                <w:szCs w:val="20"/>
              </w:rPr>
            </w:pPr>
            <w:r w:rsidRPr="00737E1B">
              <w:rPr>
                <w:sz w:val="20"/>
                <w:szCs w:val="20"/>
              </w:rPr>
              <w:t xml:space="preserve">El </w:t>
            </w:r>
            <w:r w:rsidR="00737E1B" w:rsidRPr="00737E1B">
              <w:rPr>
                <w:sz w:val="20"/>
                <w:szCs w:val="20"/>
              </w:rPr>
              <w:t xml:space="preserve">GST </w:t>
            </w:r>
            <w:r w:rsidRPr="00737E1B">
              <w:rPr>
                <w:sz w:val="20"/>
                <w:szCs w:val="20"/>
              </w:rPr>
              <w:t>no confirma la modificación del registro seleccionado.</w:t>
            </w:r>
          </w:p>
          <w:p w:rsidR="001172F8" w:rsidRPr="00737E1B" w:rsidRDefault="001172F8" w:rsidP="00D70E14">
            <w:pPr>
              <w:pStyle w:val="Prrafodelista"/>
              <w:numPr>
                <w:ilvl w:val="0"/>
                <w:numId w:val="58"/>
              </w:numPr>
              <w:rPr>
                <w:sz w:val="20"/>
                <w:szCs w:val="20"/>
              </w:rPr>
            </w:pPr>
            <w:r w:rsidRPr="00737E1B">
              <w:rPr>
                <w:sz w:val="20"/>
                <w:szCs w:val="20"/>
              </w:rPr>
              <w:t>El sistema informa la situación.</w:t>
            </w:r>
          </w:p>
          <w:p w:rsidR="001172F8" w:rsidRPr="00737E1B" w:rsidRDefault="001172F8" w:rsidP="00D70E14">
            <w:pPr>
              <w:pStyle w:val="Prrafodelista"/>
              <w:numPr>
                <w:ilvl w:val="0"/>
                <w:numId w:val="58"/>
              </w:numPr>
              <w:rPr>
                <w:sz w:val="20"/>
                <w:szCs w:val="20"/>
              </w:rPr>
            </w:pPr>
            <w:r w:rsidRPr="00737E1B">
              <w:rPr>
                <w:sz w:val="20"/>
                <w:szCs w:val="20"/>
              </w:rPr>
              <w:t>Se cancela el caso de uso.</w:t>
            </w:r>
          </w:p>
          <w:p w:rsidR="001172F8" w:rsidRPr="00737E1B" w:rsidRDefault="001172F8" w:rsidP="00D70E14">
            <w:pPr>
              <w:pStyle w:val="Prrafodelista"/>
              <w:numPr>
                <w:ilvl w:val="0"/>
                <w:numId w:val="55"/>
              </w:numPr>
              <w:rPr>
                <w:sz w:val="20"/>
                <w:szCs w:val="20"/>
              </w:rPr>
            </w:pPr>
            <w:r w:rsidRPr="00737E1B">
              <w:rPr>
                <w:sz w:val="20"/>
                <w:szCs w:val="20"/>
              </w:rPr>
              <w:t>El sistema registra la modificación del registro seleccionado.</w:t>
            </w:r>
          </w:p>
          <w:p w:rsidR="001172F8" w:rsidRPr="006952E0" w:rsidRDefault="001172F8" w:rsidP="00D70E14">
            <w:pPr>
              <w:pStyle w:val="Prrafodelista"/>
              <w:numPr>
                <w:ilvl w:val="0"/>
                <w:numId w:val="55"/>
              </w:numPr>
              <w:rPr>
                <w:sz w:val="20"/>
                <w:szCs w:val="20"/>
              </w:rPr>
            </w:pPr>
            <w:r w:rsidRPr="00737E1B">
              <w:rPr>
                <w:sz w:val="20"/>
                <w:szCs w:val="20"/>
              </w:rPr>
              <w:t>Fin del caso de uso.</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lastRenderedPageBreak/>
              <w:t>Temas Pendientes</w:t>
            </w:r>
          </w:p>
        </w:tc>
      </w:tr>
      <w:tr w:rsidR="001172F8" w:rsidRPr="0027372A" w:rsidTr="00F73477">
        <w:tc>
          <w:tcPr>
            <w:tcW w:w="9214" w:type="dxa"/>
            <w:gridSpan w:val="3"/>
          </w:tcPr>
          <w:p w:rsidR="001172F8" w:rsidRPr="007203D6" w:rsidRDefault="001172F8" w:rsidP="00F73477">
            <w:pPr>
              <w:rPr>
                <w:rStyle w:val="Textoennegrita"/>
                <w:b w:val="0"/>
                <w:sz w:val="20"/>
                <w:szCs w:val="20"/>
              </w:rPr>
            </w:pPr>
            <w:r w:rsidRPr="007203D6">
              <w:rPr>
                <w:rStyle w:val="Textoennegrita"/>
                <w:b w:val="0"/>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Comentarios</w:t>
            </w:r>
          </w:p>
        </w:tc>
      </w:tr>
      <w:tr w:rsidR="001172F8" w:rsidRPr="0027372A" w:rsidTr="00F73477">
        <w:tc>
          <w:tcPr>
            <w:tcW w:w="9214" w:type="dxa"/>
            <w:gridSpan w:val="3"/>
          </w:tcPr>
          <w:p w:rsidR="001172F8" w:rsidRPr="007203D6" w:rsidRDefault="001172F8" w:rsidP="00F73477">
            <w:pPr>
              <w:rPr>
                <w:bCs/>
                <w:sz w:val="20"/>
                <w:szCs w:val="20"/>
              </w:rPr>
            </w:pPr>
            <w:r w:rsidRPr="007203D6">
              <w:rPr>
                <w:bCs/>
                <w:sz w:val="20"/>
                <w:szCs w:val="20"/>
              </w:rPr>
              <w:t>Esta descripción se aplica para los Casos de uso:</w:t>
            </w:r>
          </w:p>
          <w:p w:rsidR="001172F8" w:rsidRPr="007320D5" w:rsidRDefault="001172F8" w:rsidP="00F73477">
            <w:pPr>
              <w:rPr>
                <w:sz w:val="20"/>
                <w:szCs w:val="20"/>
              </w:rPr>
            </w:pPr>
            <w:r w:rsidRPr="007320D5">
              <w:rPr>
                <w:sz w:val="20"/>
                <w:szCs w:val="20"/>
              </w:rPr>
              <w:t>- Modificar Persona</w:t>
            </w:r>
          </w:p>
          <w:p w:rsidR="001172F8" w:rsidRPr="007320D5" w:rsidRDefault="001172F8" w:rsidP="00F73477">
            <w:pPr>
              <w:rPr>
                <w:sz w:val="20"/>
                <w:szCs w:val="20"/>
              </w:rPr>
            </w:pPr>
            <w:r w:rsidRPr="007320D5">
              <w:rPr>
                <w:sz w:val="20"/>
                <w:szCs w:val="20"/>
              </w:rPr>
              <w:t>- Modificar Cuadrilla</w:t>
            </w:r>
          </w:p>
          <w:p w:rsidR="001172F8" w:rsidRPr="007320D5" w:rsidRDefault="001172F8" w:rsidP="00F73477">
            <w:pPr>
              <w:rPr>
                <w:sz w:val="20"/>
                <w:szCs w:val="20"/>
              </w:rPr>
            </w:pPr>
            <w:r w:rsidRPr="007320D5">
              <w:rPr>
                <w:sz w:val="20"/>
                <w:szCs w:val="20"/>
              </w:rPr>
              <w:t>- Modificar Cliente</w:t>
            </w:r>
          </w:p>
          <w:p w:rsidR="001172F8" w:rsidRPr="007320D5" w:rsidRDefault="001172F8" w:rsidP="00F73477">
            <w:pPr>
              <w:rPr>
                <w:sz w:val="20"/>
                <w:szCs w:val="20"/>
              </w:rPr>
            </w:pPr>
            <w:r w:rsidRPr="007320D5">
              <w:rPr>
                <w:sz w:val="20"/>
                <w:szCs w:val="20"/>
              </w:rPr>
              <w:t>- Modificar Herramienta</w:t>
            </w:r>
          </w:p>
          <w:p w:rsidR="001172F8" w:rsidRPr="007320D5" w:rsidRDefault="001172F8" w:rsidP="00F73477">
            <w:pPr>
              <w:rPr>
                <w:sz w:val="20"/>
                <w:szCs w:val="20"/>
              </w:rPr>
            </w:pPr>
            <w:r w:rsidRPr="007320D5">
              <w:rPr>
                <w:sz w:val="20"/>
                <w:szCs w:val="20"/>
              </w:rPr>
              <w:t>- Modificar Equipo</w:t>
            </w:r>
          </w:p>
          <w:p w:rsidR="001172F8" w:rsidRPr="007320D5" w:rsidRDefault="001172F8" w:rsidP="00F73477">
            <w:pPr>
              <w:rPr>
                <w:sz w:val="20"/>
                <w:szCs w:val="20"/>
              </w:rPr>
            </w:pPr>
            <w:r w:rsidRPr="007320D5">
              <w:rPr>
                <w:sz w:val="20"/>
                <w:szCs w:val="20"/>
              </w:rPr>
              <w:t>- Modificar  Sitio</w:t>
            </w:r>
          </w:p>
          <w:p w:rsidR="001172F8" w:rsidRPr="007320D5" w:rsidRDefault="001172F8" w:rsidP="00F73477">
            <w:pPr>
              <w:rPr>
                <w:sz w:val="20"/>
                <w:szCs w:val="20"/>
              </w:rPr>
            </w:pPr>
            <w:r w:rsidRPr="007320D5">
              <w:rPr>
                <w:sz w:val="20"/>
                <w:szCs w:val="20"/>
              </w:rPr>
              <w:t>- Modificar Tipo Documentación</w:t>
            </w:r>
          </w:p>
          <w:p w:rsidR="001172F8" w:rsidRPr="007320D5" w:rsidRDefault="001172F8" w:rsidP="00F73477">
            <w:pPr>
              <w:rPr>
                <w:sz w:val="20"/>
                <w:szCs w:val="20"/>
              </w:rPr>
            </w:pPr>
            <w:r w:rsidRPr="007320D5">
              <w:rPr>
                <w:sz w:val="20"/>
                <w:szCs w:val="20"/>
              </w:rPr>
              <w:t>- Modificar  Permiso</w:t>
            </w:r>
          </w:p>
          <w:p w:rsidR="001172F8" w:rsidRPr="007320D5" w:rsidRDefault="001172F8" w:rsidP="00F73477">
            <w:pPr>
              <w:rPr>
                <w:sz w:val="20"/>
                <w:szCs w:val="20"/>
              </w:rPr>
            </w:pPr>
            <w:r w:rsidRPr="007320D5">
              <w:rPr>
                <w:sz w:val="20"/>
                <w:szCs w:val="20"/>
              </w:rPr>
              <w:t>- Modificar Tipo Tarea</w:t>
            </w:r>
          </w:p>
          <w:p w:rsidR="001172F8" w:rsidRPr="007203D6" w:rsidRDefault="001172F8" w:rsidP="00F73477">
            <w:pPr>
              <w:rPr>
                <w:sz w:val="20"/>
                <w:szCs w:val="20"/>
              </w:rPr>
            </w:pPr>
            <w:r w:rsidRPr="007320D5">
              <w:rPr>
                <w:sz w:val="20"/>
                <w:szCs w:val="20"/>
              </w:rPr>
              <w:t>- Modificar Usuario</w:t>
            </w:r>
          </w:p>
        </w:tc>
      </w:tr>
      <w:tr w:rsidR="001172F8" w:rsidRPr="0027372A" w:rsidTr="00F73477">
        <w:tc>
          <w:tcPr>
            <w:tcW w:w="2977" w:type="dxa"/>
            <w:gridSpan w:val="2"/>
          </w:tcPr>
          <w:p w:rsidR="001172F8" w:rsidRPr="0027372A" w:rsidRDefault="001172F8" w:rsidP="00F73477">
            <w:pPr>
              <w:rPr>
                <w:rStyle w:val="Textoennegrita"/>
                <w:sz w:val="20"/>
                <w:szCs w:val="20"/>
              </w:rPr>
            </w:pPr>
            <w:r>
              <w:rPr>
                <w:rStyle w:val="Textoennegrita"/>
                <w:sz w:val="20"/>
                <w:szCs w:val="20"/>
              </w:rPr>
              <w:t>Casos de Uso donde se Incluye</w:t>
            </w:r>
          </w:p>
        </w:tc>
        <w:tc>
          <w:tcPr>
            <w:tcW w:w="6237" w:type="dxa"/>
          </w:tcPr>
          <w:p w:rsidR="001172F8" w:rsidRPr="005A7A41" w:rsidRDefault="001172F8" w:rsidP="00F73477">
            <w:pPr>
              <w:rPr>
                <w:b/>
                <w:sz w:val="20"/>
                <w:szCs w:val="20"/>
              </w:rPr>
            </w:pPr>
            <w:r w:rsidRPr="005A7A41">
              <w:rPr>
                <w:b/>
                <w:sz w:val="20"/>
                <w:szCs w:val="20"/>
              </w:rPr>
              <w:t>No aplica.</w:t>
            </w:r>
          </w:p>
        </w:tc>
      </w:tr>
      <w:tr w:rsidR="001172F8" w:rsidRPr="0027372A" w:rsidTr="00F73477">
        <w:tc>
          <w:tcPr>
            <w:tcW w:w="2977" w:type="dxa"/>
            <w:gridSpan w:val="2"/>
          </w:tcPr>
          <w:p w:rsidR="001172F8" w:rsidRPr="0027372A" w:rsidRDefault="001172F8" w:rsidP="00F73477">
            <w:pPr>
              <w:rPr>
                <w:rStyle w:val="Textoennegrita"/>
                <w:sz w:val="20"/>
                <w:szCs w:val="20"/>
              </w:rPr>
            </w:pPr>
            <w:r>
              <w:rPr>
                <w:rStyle w:val="Textoennegrita"/>
                <w:sz w:val="20"/>
                <w:szCs w:val="20"/>
              </w:rPr>
              <w:t>Casos de Uso al que Extiende</w:t>
            </w:r>
          </w:p>
        </w:tc>
        <w:tc>
          <w:tcPr>
            <w:tcW w:w="6237" w:type="dxa"/>
          </w:tcPr>
          <w:p w:rsidR="001172F8" w:rsidRPr="005A7A41" w:rsidRDefault="001172F8" w:rsidP="00F73477">
            <w:pPr>
              <w:rPr>
                <w:b/>
                <w:sz w:val="20"/>
                <w:szCs w:val="20"/>
              </w:rPr>
            </w:pPr>
            <w:r w:rsidRPr="007320D5">
              <w:rPr>
                <w:bCs/>
                <w:sz w:val="20"/>
                <w:szCs w:val="20"/>
              </w:rPr>
              <w:t xml:space="preserve">Caso de Uso: Gestionar </w:t>
            </w:r>
            <w:proofErr w:type="gramStart"/>
            <w:r w:rsidRPr="007320D5">
              <w:rPr>
                <w:bCs/>
                <w:sz w:val="20"/>
                <w:szCs w:val="20"/>
              </w:rPr>
              <w:t>Registro</w:t>
            </w:r>
            <w:proofErr w:type="gramEnd"/>
            <w:r w:rsidRPr="007320D5">
              <w:rPr>
                <w:bCs/>
                <w:sz w:val="20"/>
                <w:szCs w:val="20"/>
              </w:rPr>
              <w:t>.</w:t>
            </w:r>
          </w:p>
        </w:tc>
      </w:tr>
      <w:tr w:rsidR="001172F8" w:rsidRPr="0027372A" w:rsidTr="00F73477">
        <w:tc>
          <w:tcPr>
            <w:tcW w:w="2977" w:type="dxa"/>
            <w:gridSpan w:val="2"/>
          </w:tcPr>
          <w:p w:rsidR="001172F8" w:rsidRPr="00C07C8D" w:rsidRDefault="001172F8" w:rsidP="00F73477">
            <w:pPr>
              <w:rPr>
                <w:rStyle w:val="Textoennegrita"/>
                <w:b w:val="0"/>
                <w:sz w:val="20"/>
                <w:szCs w:val="20"/>
              </w:rPr>
            </w:pPr>
            <w:r>
              <w:rPr>
                <w:b/>
                <w:bCs/>
                <w:sz w:val="20"/>
                <w:szCs w:val="20"/>
              </w:rPr>
              <w:t xml:space="preserve">Caso de uso </w:t>
            </w:r>
            <w:r w:rsidRPr="00C07C8D">
              <w:rPr>
                <w:b/>
                <w:bCs/>
                <w:sz w:val="20"/>
                <w:szCs w:val="20"/>
              </w:rPr>
              <w:t xml:space="preserve"> de Generalización</w:t>
            </w:r>
          </w:p>
        </w:tc>
        <w:tc>
          <w:tcPr>
            <w:tcW w:w="6237" w:type="dxa"/>
          </w:tcPr>
          <w:p w:rsidR="001172F8" w:rsidRPr="005A7A41" w:rsidRDefault="001172F8" w:rsidP="00F73477">
            <w:pPr>
              <w:rPr>
                <w:b/>
                <w:sz w:val="20"/>
                <w:szCs w:val="20"/>
              </w:rPr>
            </w:pPr>
            <w:r w:rsidRPr="005A7A41">
              <w:rPr>
                <w:b/>
                <w:sz w:val="20"/>
                <w:szCs w:val="20"/>
              </w:rPr>
              <w:t>No aplica.</w:t>
            </w:r>
          </w:p>
        </w:tc>
      </w:tr>
      <w:tr w:rsidR="001172F8" w:rsidRPr="0027372A" w:rsidTr="00F73477">
        <w:tc>
          <w:tcPr>
            <w:tcW w:w="9214" w:type="dxa"/>
            <w:gridSpan w:val="3"/>
          </w:tcPr>
          <w:p w:rsidR="001172F8" w:rsidRPr="0027372A" w:rsidRDefault="001172F8" w:rsidP="00F73477">
            <w:pPr>
              <w:rPr>
                <w:rStyle w:val="Textoennegrita"/>
                <w:sz w:val="20"/>
                <w:szCs w:val="20"/>
              </w:rPr>
            </w:pPr>
            <w:r w:rsidRPr="0027372A">
              <w:rPr>
                <w:rStyle w:val="Textoennegrita"/>
                <w:sz w:val="20"/>
                <w:szCs w:val="20"/>
              </w:rPr>
              <w:t>Prototipo de Interfaz</w:t>
            </w:r>
          </w:p>
        </w:tc>
      </w:tr>
      <w:tr w:rsidR="001172F8" w:rsidRPr="0027372A" w:rsidTr="00F73477">
        <w:tc>
          <w:tcPr>
            <w:tcW w:w="9214" w:type="dxa"/>
            <w:gridSpan w:val="3"/>
          </w:tcPr>
          <w:p w:rsidR="001172F8" w:rsidRPr="00A724AF" w:rsidRDefault="001172F8" w:rsidP="00F73477">
            <w:pPr>
              <w:rPr>
                <w:rStyle w:val="Textoennegrita"/>
                <w:b w:val="0"/>
                <w:sz w:val="20"/>
                <w:szCs w:val="20"/>
              </w:rPr>
            </w:pPr>
            <w:r w:rsidRPr="00A724AF">
              <w:rPr>
                <w:rStyle w:val="Textoennegrita"/>
                <w:b w:val="0"/>
                <w:sz w:val="20"/>
                <w:szCs w:val="20"/>
              </w:rPr>
              <w:t>&lt;Imagen del prototipo de interfaz si aplica.&gt;</w:t>
            </w:r>
          </w:p>
        </w:tc>
      </w:tr>
      <w:tr w:rsidR="001172F8" w:rsidRPr="0027372A" w:rsidTr="00F73477">
        <w:tc>
          <w:tcPr>
            <w:tcW w:w="2977" w:type="dxa"/>
            <w:gridSpan w:val="2"/>
          </w:tcPr>
          <w:p w:rsidR="001172F8" w:rsidRPr="0027372A" w:rsidRDefault="001172F8" w:rsidP="00F73477">
            <w:pPr>
              <w:rPr>
                <w:rStyle w:val="Textoennegrita"/>
                <w:sz w:val="20"/>
                <w:szCs w:val="20"/>
              </w:rPr>
            </w:pPr>
            <w:r w:rsidRPr="0027372A">
              <w:rPr>
                <w:rStyle w:val="Textoennegrita"/>
                <w:sz w:val="20"/>
                <w:szCs w:val="20"/>
              </w:rPr>
              <w:t>Historia Versiones</w:t>
            </w:r>
          </w:p>
        </w:tc>
        <w:tc>
          <w:tcPr>
            <w:tcW w:w="6237" w:type="dxa"/>
          </w:tcPr>
          <w:p w:rsidR="001172F8" w:rsidRPr="0027372A" w:rsidRDefault="001172F8" w:rsidP="00F73477">
            <w:pPr>
              <w:rPr>
                <w:sz w:val="20"/>
                <w:szCs w:val="20"/>
              </w:rPr>
            </w:pPr>
            <w:r>
              <w:rPr>
                <w:sz w:val="20"/>
                <w:szCs w:val="20"/>
              </w:rPr>
              <w:t>06-06-2012 -  0.1 – Javier Brizuela</w:t>
            </w:r>
          </w:p>
        </w:tc>
      </w:tr>
    </w:tbl>
    <w:p w:rsidR="00D9244B" w:rsidRPr="0051241E" w:rsidRDefault="00D9244B" w:rsidP="0051241E">
      <w:pPr>
        <w:pStyle w:val="Ttulo1"/>
      </w:pPr>
      <w:bookmarkStart w:id="36" w:name="_Toc326862094"/>
      <w:r w:rsidRPr="0051241E">
        <w:t>Requerimientos no funcionales</w:t>
      </w:r>
      <w:bookmarkEnd w:id="36"/>
    </w:p>
    <w:p w:rsidR="00A43D4F" w:rsidRPr="002A6C5F" w:rsidRDefault="009867DE" w:rsidP="009867DE">
      <w:pPr>
        <w:pStyle w:val="Ttulo2"/>
        <w:rPr>
          <w:rFonts w:eastAsia="Times New Roman"/>
        </w:rPr>
      </w:pPr>
      <w:bookmarkStart w:id="37" w:name="_Toc326862095"/>
      <w:r>
        <w:rPr>
          <w:rFonts w:eastAsia="Times New Roman"/>
        </w:rPr>
        <w:t>Requerimientos del producto</w:t>
      </w:r>
      <w:bookmarkEnd w:id="37"/>
    </w:p>
    <w:p w:rsidR="009867DE" w:rsidRDefault="00A43D4F" w:rsidP="009867DE">
      <w:pPr>
        <w:pStyle w:val="Ttulo3"/>
        <w:rPr>
          <w:rFonts w:eastAsia="Times New Roman"/>
        </w:rPr>
      </w:pPr>
      <w:bookmarkStart w:id="38" w:name="_Toc326862096"/>
      <w:r w:rsidRPr="002A6C5F">
        <w:rPr>
          <w:rFonts w:eastAsia="Times New Roman"/>
        </w:rPr>
        <w:t>De Seguridad</w:t>
      </w:r>
      <w:bookmarkEnd w:id="38"/>
    </w:p>
    <w:p w:rsidR="00A43D4F" w:rsidRPr="0085209B" w:rsidRDefault="002A6C5F" w:rsidP="009867DE">
      <w:pPr>
        <w:rPr>
          <w:rFonts w:eastAsia="Times New Roman"/>
          <w:bCs/>
          <w:iCs/>
          <w:sz w:val="20"/>
        </w:rPr>
      </w:pPr>
      <w:r>
        <w:rPr>
          <w:rFonts w:eastAsia="Times New Roman"/>
          <w:bCs/>
          <w:iCs/>
          <w:sz w:val="20"/>
        </w:rPr>
        <w:t>El</w:t>
      </w:r>
      <w:r w:rsidR="00A43D4F" w:rsidRPr="0085209B">
        <w:rPr>
          <w:rFonts w:eastAsia="Times New Roman"/>
          <w:bCs/>
          <w:iCs/>
          <w:sz w:val="20"/>
        </w:rPr>
        <w:t xml:space="preserve"> sistema deberá contar con un tratamiento de usuarios con contraseña para mayor </w:t>
      </w:r>
      <w:r w:rsidR="00A43D4F">
        <w:rPr>
          <w:rFonts w:eastAsia="Times New Roman"/>
          <w:bCs/>
          <w:iCs/>
          <w:sz w:val="20"/>
        </w:rPr>
        <w:t xml:space="preserve">                         </w:t>
      </w:r>
      <w:r w:rsidR="00A43D4F" w:rsidRPr="0085209B">
        <w:rPr>
          <w:rFonts w:eastAsia="Times New Roman"/>
          <w:bCs/>
          <w:iCs/>
          <w:sz w:val="20"/>
        </w:rPr>
        <w:t>seguridad del sistema.</w:t>
      </w:r>
    </w:p>
    <w:p w:rsidR="009867DE" w:rsidRDefault="007B5456" w:rsidP="009867DE">
      <w:pPr>
        <w:pStyle w:val="Ttulo3"/>
        <w:rPr>
          <w:rFonts w:eastAsia="Times New Roman"/>
        </w:rPr>
      </w:pPr>
      <w:bookmarkStart w:id="39" w:name="_Toc326862097"/>
      <w:r w:rsidRPr="002A6C5F">
        <w:rPr>
          <w:rFonts w:eastAsia="Times New Roman"/>
        </w:rPr>
        <w:t>De performance</w:t>
      </w:r>
      <w:bookmarkEnd w:id="39"/>
      <w:r w:rsidR="002A6C5F">
        <w:rPr>
          <w:rFonts w:eastAsia="Times New Roman"/>
        </w:rPr>
        <w:t xml:space="preserve"> </w:t>
      </w:r>
    </w:p>
    <w:p w:rsidR="00A43D4F" w:rsidRDefault="002A6C5F" w:rsidP="009867DE">
      <w:pPr>
        <w:rPr>
          <w:rFonts w:eastAsia="Times New Roman"/>
          <w:bCs/>
          <w:iCs/>
          <w:sz w:val="20"/>
        </w:rPr>
      </w:pPr>
      <w:r>
        <w:rPr>
          <w:rFonts w:eastAsia="Times New Roman"/>
          <w:bCs/>
          <w:iCs/>
          <w:sz w:val="20"/>
        </w:rPr>
        <w:t>Disponibilidad</w:t>
      </w:r>
      <w:r w:rsidR="00A43D4F" w:rsidRPr="007B5456">
        <w:rPr>
          <w:rFonts w:eastAsia="Times New Roman"/>
          <w:bCs/>
          <w:iCs/>
          <w:sz w:val="20"/>
        </w:rPr>
        <w:t xml:space="preserve"> inmediata de la información en todos los sectores de la empresa.</w:t>
      </w:r>
    </w:p>
    <w:p w:rsidR="009867DE" w:rsidRDefault="007B5456" w:rsidP="009867DE">
      <w:pPr>
        <w:pStyle w:val="Ttulo3"/>
        <w:rPr>
          <w:rFonts w:eastAsia="Times New Roman"/>
        </w:rPr>
      </w:pPr>
      <w:bookmarkStart w:id="40" w:name="_Toc326862098"/>
      <w:r w:rsidRPr="002A6C5F">
        <w:rPr>
          <w:rFonts w:eastAsia="Times New Roman"/>
        </w:rPr>
        <w:t xml:space="preserve">De </w:t>
      </w:r>
      <w:r w:rsidR="002A6C5F" w:rsidRPr="002A6C5F">
        <w:rPr>
          <w:rFonts w:eastAsia="Times New Roman"/>
        </w:rPr>
        <w:t>Confiabilidad</w:t>
      </w:r>
      <w:bookmarkEnd w:id="40"/>
    </w:p>
    <w:p w:rsidR="009867DE" w:rsidRPr="009867DE" w:rsidRDefault="002A6C5F" w:rsidP="009867DE">
      <w:pPr>
        <w:rPr>
          <w:sz w:val="20"/>
          <w:szCs w:val="20"/>
        </w:rPr>
      </w:pPr>
      <w:r w:rsidRPr="009867DE">
        <w:rPr>
          <w:sz w:val="20"/>
          <w:szCs w:val="20"/>
        </w:rPr>
        <w:t>La</w:t>
      </w:r>
      <w:r w:rsidR="007B5456" w:rsidRPr="009867DE">
        <w:rPr>
          <w:sz w:val="20"/>
          <w:szCs w:val="20"/>
        </w:rPr>
        <w:t xml:space="preserve"> solución debe ofrecer adecuados niveles de servicios  donde la disponibilidad y recuperación  de fallos sea garantizada.</w:t>
      </w:r>
    </w:p>
    <w:p w:rsidR="009867DE" w:rsidRPr="009867DE" w:rsidRDefault="009867DE" w:rsidP="009867DE">
      <w:pPr>
        <w:pStyle w:val="Ttulo3"/>
        <w:rPr>
          <w:rFonts w:eastAsia="Times New Roman"/>
          <w:bCs w:val="0"/>
          <w:iCs/>
        </w:rPr>
      </w:pPr>
      <w:bookmarkStart w:id="41" w:name="_Toc326862099"/>
      <w:r w:rsidRPr="009867DE">
        <w:rPr>
          <w:rFonts w:eastAsia="Times New Roman"/>
          <w:bCs w:val="0"/>
          <w:iCs/>
        </w:rPr>
        <w:t xml:space="preserve">Restricciones </w:t>
      </w:r>
      <w:proofErr w:type="spellStart"/>
      <w:r w:rsidRPr="009867DE">
        <w:rPr>
          <w:rFonts w:eastAsia="Times New Roman"/>
          <w:bCs w:val="0"/>
          <w:iCs/>
        </w:rPr>
        <w:t>Tecnicas</w:t>
      </w:r>
      <w:bookmarkEnd w:id="41"/>
      <w:proofErr w:type="spellEnd"/>
    </w:p>
    <w:p w:rsidR="00D9244B" w:rsidRPr="00F6299C" w:rsidRDefault="00A43D4F" w:rsidP="00D9244B">
      <w:pPr>
        <w:rPr>
          <w:sz w:val="20"/>
          <w:szCs w:val="20"/>
        </w:rPr>
      </w:pPr>
      <w:r w:rsidRPr="0085209B">
        <w:rPr>
          <w:rFonts w:eastAsia="Times New Roman"/>
          <w:bCs/>
          <w:iCs/>
          <w:sz w:val="20"/>
        </w:rPr>
        <w:t>Sistema en plataforma Web.</w:t>
      </w:r>
      <w:r w:rsidR="008E27C6">
        <w:rPr>
          <w:rFonts w:eastAsia="Times New Roman"/>
          <w:bCs/>
          <w:iCs/>
          <w:sz w:val="20"/>
        </w:rPr>
        <w:br/>
      </w:r>
      <w:r w:rsidR="008E27C6" w:rsidRPr="0085209B">
        <w:rPr>
          <w:rFonts w:eastAsia="Times New Roman"/>
          <w:bCs/>
          <w:iCs/>
          <w:sz w:val="20"/>
        </w:rPr>
        <w:t>El sistema deberá correr sobre Sistema Operativo Linux.</w:t>
      </w:r>
    </w:p>
    <w:sectPr w:rsidR="00D9244B" w:rsidRPr="00F6299C" w:rsidSect="0068163B">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60AE" w:rsidRDefault="005160AE" w:rsidP="0068163B">
      <w:pPr>
        <w:spacing w:after="0" w:line="240" w:lineRule="auto"/>
      </w:pPr>
      <w:r>
        <w:separator/>
      </w:r>
    </w:p>
  </w:endnote>
  <w:endnote w:type="continuationSeparator" w:id="0">
    <w:p w:rsidR="005160AE" w:rsidRDefault="005160AE" w:rsidP="006816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477" w:rsidRDefault="00F73477">
    <w:pPr>
      <w:pStyle w:val="Piedepgina"/>
      <w:jc w:val="right"/>
    </w:pPr>
  </w:p>
  <w:p w:rsidR="00F73477" w:rsidRDefault="00F73477">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single" w:sz="8" w:space="0" w:color="9BBB59" w:themeColor="accent3"/>
        <w:left w:val="none" w:sz="0" w:space="0" w:color="auto"/>
        <w:bottom w:val="none" w:sz="0" w:space="0" w:color="auto"/>
        <w:right w:val="none" w:sz="0" w:space="0" w:color="auto"/>
        <w:insideH w:val="none" w:sz="0" w:space="0" w:color="auto"/>
        <w:insideV w:val="none" w:sz="0" w:space="0" w:color="auto"/>
      </w:tblBorders>
      <w:tblLook w:val="04A0"/>
    </w:tblPr>
    <w:tblGrid>
      <w:gridCol w:w="9054"/>
    </w:tblGrid>
    <w:tr w:rsidR="00F73477" w:rsidTr="00CA2494">
      <w:tc>
        <w:tcPr>
          <w:tcW w:w="9054" w:type="dxa"/>
        </w:tcPr>
        <w:sdt>
          <w:sdtPr>
            <w:id w:val="1510871757"/>
            <w:docPartObj>
              <w:docPartGallery w:val="Page Numbers (Top of Page)"/>
              <w:docPartUnique/>
            </w:docPartObj>
          </w:sdtPr>
          <w:sdtContent>
            <w:p w:rsidR="00F73477" w:rsidRDefault="00F73477" w:rsidP="00CA2494">
              <w:pPr>
                <w:pStyle w:val="Piedepgina"/>
                <w:tabs>
                  <w:tab w:val="left" w:pos="6390"/>
                </w:tabs>
              </w:pPr>
              <w:r>
                <w:tab/>
              </w:r>
              <w:r>
                <w:tab/>
              </w:r>
              <w:r>
                <w:tab/>
                <w:t xml:space="preserve">Página </w:t>
              </w:r>
              <w:r w:rsidR="00E711F0">
                <w:rPr>
                  <w:b/>
                  <w:bCs/>
                  <w:sz w:val="24"/>
                  <w:szCs w:val="24"/>
                </w:rPr>
                <w:fldChar w:fldCharType="begin"/>
              </w:r>
              <w:r>
                <w:rPr>
                  <w:b/>
                  <w:bCs/>
                </w:rPr>
                <w:instrText xml:space="preserve"> PAGE </w:instrText>
              </w:r>
              <w:r w:rsidR="00E711F0">
                <w:rPr>
                  <w:b/>
                  <w:bCs/>
                  <w:sz w:val="24"/>
                  <w:szCs w:val="24"/>
                </w:rPr>
                <w:fldChar w:fldCharType="separate"/>
              </w:r>
              <w:r w:rsidR="00A40EFA">
                <w:rPr>
                  <w:b/>
                  <w:bCs/>
                  <w:noProof/>
                </w:rPr>
                <w:t>8</w:t>
              </w:r>
              <w:r w:rsidR="00E711F0">
                <w:rPr>
                  <w:b/>
                  <w:bCs/>
                  <w:sz w:val="24"/>
                  <w:szCs w:val="24"/>
                </w:rPr>
                <w:fldChar w:fldCharType="end"/>
              </w:r>
              <w:r>
                <w:t xml:space="preserve"> de </w:t>
              </w:r>
              <w:r w:rsidR="00E711F0">
                <w:rPr>
                  <w:b/>
                  <w:bCs/>
                  <w:sz w:val="24"/>
                  <w:szCs w:val="24"/>
                </w:rPr>
                <w:fldChar w:fldCharType="begin"/>
              </w:r>
              <w:r>
                <w:rPr>
                  <w:b/>
                  <w:bCs/>
                </w:rPr>
                <w:instrText xml:space="preserve"> NUMPAGES  </w:instrText>
              </w:r>
              <w:r w:rsidR="00E711F0">
                <w:rPr>
                  <w:b/>
                  <w:bCs/>
                  <w:sz w:val="24"/>
                  <w:szCs w:val="24"/>
                </w:rPr>
                <w:fldChar w:fldCharType="separate"/>
              </w:r>
              <w:r w:rsidR="00A40EFA">
                <w:rPr>
                  <w:b/>
                  <w:bCs/>
                  <w:noProof/>
                </w:rPr>
                <w:t>30</w:t>
              </w:r>
              <w:r w:rsidR="00E711F0">
                <w:rPr>
                  <w:b/>
                  <w:bCs/>
                  <w:sz w:val="24"/>
                  <w:szCs w:val="24"/>
                </w:rPr>
                <w:fldChar w:fldCharType="end"/>
              </w:r>
            </w:p>
          </w:sdtContent>
        </w:sdt>
      </w:tc>
    </w:tr>
  </w:tbl>
  <w:p w:rsidR="00F73477" w:rsidRDefault="00F73477">
    <w:pPr>
      <w:pStyle w:val="Piedepgina"/>
      <w:jc w:val="right"/>
    </w:pPr>
  </w:p>
  <w:p w:rsidR="00F73477" w:rsidRDefault="00F7347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60AE" w:rsidRDefault="005160AE" w:rsidP="0068163B">
      <w:pPr>
        <w:spacing w:after="0" w:line="240" w:lineRule="auto"/>
      </w:pPr>
      <w:r>
        <w:separator/>
      </w:r>
    </w:p>
  </w:footnote>
  <w:footnote w:type="continuationSeparator" w:id="0">
    <w:p w:rsidR="005160AE" w:rsidRDefault="005160AE" w:rsidP="0068163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3477" w:rsidRDefault="00F73477">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single" w:sz="8" w:space="0" w:color="9BBB59" w:themeColor="accent3"/>
        <w:right w:val="none" w:sz="0" w:space="0" w:color="auto"/>
        <w:insideH w:val="none" w:sz="0" w:space="0" w:color="auto"/>
        <w:insideV w:val="none" w:sz="0" w:space="0" w:color="auto"/>
      </w:tblBorders>
      <w:tblLook w:val="04A0"/>
    </w:tblPr>
    <w:tblGrid>
      <w:gridCol w:w="7196"/>
      <w:gridCol w:w="1858"/>
    </w:tblGrid>
    <w:tr w:rsidR="00F73477" w:rsidTr="00CA2494">
      <w:tc>
        <w:tcPr>
          <w:tcW w:w="7196" w:type="dxa"/>
        </w:tcPr>
        <w:p w:rsidR="00F73477" w:rsidRPr="0068163B" w:rsidRDefault="00F73477">
          <w:pPr>
            <w:pStyle w:val="Encabezado"/>
            <w:rPr>
              <w:rFonts w:cstheme="minorHAnsi"/>
            </w:rPr>
          </w:pPr>
          <w:r w:rsidRPr="0068163B">
            <w:rPr>
              <w:rFonts w:cstheme="minorHAnsi"/>
            </w:rPr>
            <w:t>Gestión de instalación y mantenimiento de antenas de telecomunicaciones</w:t>
          </w:r>
        </w:p>
      </w:tc>
      <w:tc>
        <w:tcPr>
          <w:tcW w:w="1858" w:type="dxa"/>
        </w:tcPr>
        <w:p w:rsidR="00F73477" w:rsidRDefault="00F73477">
          <w:pPr>
            <w:pStyle w:val="Encabezado"/>
          </w:pPr>
          <w:proofErr w:type="spellStart"/>
          <w:r>
            <w:t>Coming</w:t>
          </w:r>
          <w:proofErr w:type="spellEnd"/>
          <w:r>
            <w:t xml:space="preserve"> S.A.</w:t>
          </w:r>
        </w:p>
      </w:tc>
    </w:tr>
    <w:tr w:rsidR="00F73477" w:rsidTr="00CA2494">
      <w:tc>
        <w:tcPr>
          <w:tcW w:w="7196" w:type="dxa"/>
        </w:tcPr>
        <w:p w:rsidR="00F73477" w:rsidRDefault="00F73477">
          <w:pPr>
            <w:pStyle w:val="Encabezado"/>
          </w:pPr>
          <w:r>
            <w:t>Documento de Especificación de Requerimientos</w:t>
          </w:r>
        </w:p>
      </w:tc>
      <w:tc>
        <w:tcPr>
          <w:tcW w:w="1858" w:type="dxa"/>
        </w:tcPr>
        <w:p w:rsidR="00F73477" w:rsidRPr="0068163B" w:rsidRDefault="00F73477" w:rsidP="00101895">
          <w:pPr>
            <w:pStyle w:val="Encabezado"/>
            <w:rPr>
              <w:sz w:val="20"/>
              <w:szCs w:val="20"/>
            </w:rPr>
          </w:pPr>
          <w:r>
            <w:rPr>
              <w:sz w:val="20"/>
              <w:szCs w:val="20"/>
            </w:rPr>
            <w:t xml:space="preserve">Versión </w:t>
          </w:r>
          <w:r w:rsidRPr="0068163B">
            <w:rPr>
              <w:sz w:val="20"/>
              <w:szCs w:val="20"/>
            </w:rPr>
            <w:t>1</w:t>
          </w:r>
          <w:r>
            <w:rPr>
              <w:sz w:val="20"/>
              <w:szCs w:val="20"/>
            </w:rPr>
            <w:t>.1</w:t>
          </w:r>
        </w:p>
      </w:tc>
    </w:tr>
  </w:tbl>
  <w:p w:rsidR="00F73477" w:rsidRDefault="00F7347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E43D7"/>
    <w:multiLevelType w:val="hybridMultilevel"/>
    <w:tmpl w:val="0E58A3E8"/>
    <w:lvl w:ilvl="0" w:tplc="361C5B10">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5CA498A"/>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773CF7"/>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D3F"/>
    <w:multiLevelType w:val="hybridMultilevel"/>
    <w:tmpl w:val="3E5CDD42"/>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4">
    <w:nsid w:val="09F9341C"/>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61516"/>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0037483"/>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24D5604"/>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D34E96"/>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nsid w:val="130D7FAD"/>
    <w:multiLevelType w:val="hybridMultilevel"/>
    <w:tmpl w:val="B7360C7C"/>
    <w:lvl w:ilvl="0" w:tplc="739E03C0">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3A551F2"/>
    <w:multiLevelType w:val="hybridMultilevel"/>
    <w:tmpl w:val="1ACEC9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193F3AD6"/>
    <w:multiLevelType w:val="hybridMultilevel"/>
    <w:tmpl w:val="20AA8A82"/>
    <w:lvl w:ilvl="0" w:tplc="0409001B">
      <w:start w:val="1"/>
      <w:numFmt w:val="lowerRoman"/>
      <w:lvlText w:val="%1."/>
      <w:lvlJc w:val="right"/>
      <w:pPr>
        <w:ind w:left="2160" w:hanging="360"/>
      </w:pPr>
      <w:rPr>
        <w:rFonts w:hint="default"/>
      </w:rPr>
    </w:lvl>
    <w:lvl w:ilvl="1" w:tplc="240A0019">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2">
    <w:nsid w:val="1BC34E37"/>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nsid w:val="1D5F6B4B"/>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686813"/>
    <w:multiLevelType w:val="hybridMultilevel"/>
    <w:tmpl w:val="A65EE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028443F"/>
    <w:multiLevelType w:val="hybridMultilevel"/>
    <w:tmpl w:val="D292A6F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6">
    <w:nsid w:val="231761CC"/>
    <w:multiLevelType w:val="hybridMultilevel"/>
    <w:tmpl w:val="91BC5814"/>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17">
    <w:nsid w:val="26C474E0"/>
    <w:multiLevelType w:val="multilevel"/>
    <w:tmpl w:val="FECC876A"/>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29530CC7"/>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5D162C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36D706DA"/>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7225ECC"/>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39CC796D"/>
    <w:multiLevelType w:val="hybridMultilevel"/>
    <w:tmpl w:val="20B2B5AC"/>
    <w:lvl w:ilvl="0" w:tplc="B44406DC">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3BB713F6"/>
    <w:multiLevelType w:val="hybridMultilevel"/>
    <w:tmpl w:val="EB98DF48"/>
    <w:lvl w:ilvl="0" w:tplc="4B92B87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3C85049C"/>
    <w:multiLevelType w:val="hybridMultilevel"/>
    <w:tmpl w:val="A3E633C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nsid w:val="3CDE570F"/>
    <w:multiLevelType w:val="hybridMultilevel"/>
    <w:tmpl w:val="4B4E7D8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6">
    <w:nsid w:val="3D510327"/>
    <w:multiLevelType w:val="multilevel"/>
    <w:tmpl w:val="2444CDA6"/>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4A06D75"/>
    <w:multiLevelType w:val="hybridMultilevel"/>
    <w:tmpl w:val="6400E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48257D51"/>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96328EE"/>
    <w:multiLevelType w:val="hybridMultilevel"/>
    <w:tmpl w:val="33247BB4"/>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0">
    <w:nsid w:val="49DA656E"/>
    <w:multiLevelType w:val="hybridMultilevel"/>
    <w:tmpl w:val="E77E834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1">
    <w:nsid w:val="4B09617A"/>
    <w:multiLevelType w:val="hybridMultilevel"/>
    <w:tmpl w:val="F7EA9858"/>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4B8E53D2"/>
    <w:multiLevelType w:val="hybridMultilevel"/>
    <w:tmpl w:val="8422B44E"/>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33">
    <w:nsid w:val="4BA54E4B"/>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nsid w:val="4CDF42F5"/>
    <w:multiLevelType w:val="multilevel"/>
    <w:tmpl w:val="E1EA91B8"/>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nsid w:val="4D283701"/>
    <w:multiLevelType w:val="multilevel"/>
    <w:tmpl w:val="B8C6363C"/>
    <w:lvl w:ilvl="0">
      <w:start w:val="4"/>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6">
    <w:nsid w:val="4E556B43"/>
    <w:multiLevelType w:val="multilevel"/>
    <w:tmpl w:val="7BECA63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4EF0017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320534"/>
    <w:multiLevelType w:val="hybridMultilevel"/>
    <w:tmpl w:val="73B8D7B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9">
    <w:nsid w:val="4F9E31B5"/>
    <w:multiLevelType w:val="hybridMultilevel"/>
    <w:tmpl w:val="EDE85B98"/>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0">
    <w:nsid w:val="4FE25982"/>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5560069D"/>
    <w:multiLevelType w:val="hybridMultilevel"/>
    <w:tmpl w:val="A47A7480"/>
    <w:lvl w:ilvl="0" w:tplc="54688D70">
      <w:start w:val="9"/>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2">
    <w:nsid w:val="5688713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nsid w:val="5D427C63"/>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991134"/>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5">
    <w:nsid w:val="5ED2747C"/>
    <w:multiLevelType w:val="hybridMultilevel"/>
    <w:tmpl w:val="4C34C12E"/>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6">
    <w:nsid w:val="60E02E46"/>
    <w:multiLevelType w:val="multilevel"/>
    <w:tmpl w:val="E2C8C8B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6361551F"/>
    <w:multiLevelType w:val="hybridMultilevel"/>
    <w:tmpl w:val="53EE52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42D5D98"/>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9">
    <w:nsid w:val="678222D2"/>
    <w:multiLevelType w:val="hybridMultilevel"/>
    <w:tmpl w:val="E8242AA6"/>
    <w:lvl w:ilvl="0" w:tplc="E558F6B6">
      <w:start w:val="3"/>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0">
    <w:nsid w:val="69617865"/>
    <w:multiLevelType w:val="multilevel"/>
    <w:tmpl w:val="FE466A86"/>
    <w:lvl w:ilvl="0">
      <w:start w:val="5"/>
      <w:numFmt w:val="decimalZero"/>
      <w:lvlText w:val="%1"/>
      <w:lvlJc w:val="left"/>
      <w:pPr>
        <w:ind w:left="960" w:hanging="960"/>
      </w:pPr>
    </w:lvl>
    <w:lvl w:ilvl="1">
      <w:start w:val="6"/>
      <w:numFmt w:val="decimalZero"/>
      <w:lvlText w:val="%1-%2"/>
      <w:lvlJc w:val="left"/>
      <w:pPr>
        <w:ind w:left="960" w:hanging="960"/>
      </w:pPr>
    </w:lvl>
    <w:lvl w:ilvl="2">
      <w:start w:val="2012"/>
      <w:numFmt w:val="decimal"/>
      <w:lvlText w:val="%1-%2-%3"/>
      <w:lvlJc w:val="left"/>
      <w:pPr>
        <w:ind w:left="960" w:hanging="96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
    <w:nsid w:val="69D55923"/>
    <w:multiLevelType w:val="hybridMultilevel"/>
    <w:tmpl w:val="AB22CD08"/>
    <w:lvl w:ilvl="0" w:tplc="CCA681FA">
      <w:start w:val="7"/>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2">
    <w:nsid w:val="6DB93480"/>
    <w:multiLevelType w:val="hybridMultilevel"/>
    <w:tmpl w:val="CC0C65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196457D"/>
    <w:multiLevelType w:val="hybridMultilevel"/>
    <w:tmpl w:val="2278C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1BB539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5">
    <w:nsid w:val="729C0D5C"/>
    <w:multiLevelType w:val="hybridMultilevel"/>
    <w:tmpl w:val="89FABAE6"/>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56">
    <w:nsid w:val="72A74156"/>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7">
    <w:nsid w:val="73C1720A"/>
    <w:multiLevelType w:val="hybridMultilevel"/>
    <w:tmpl w:val="BA0627EC"/>
    <w:lvl w:ilvl="0" w:tplc="417C7B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8">
    <w:nsid w:val="77623EB1"/>
    <w:multiLevelType w:val="multilevel"/>
    <w:tmpl w:val="97DEB462"/>
    <w:lvl w:ilvl="0">
      <w:start w:val="6"/>
      <w:numFmt w:val="decimalZero"/>
      <w:lvlText w:val="%1"/>
      <w:lvlJc w:val="left"/>
      <w:pPr>
        <w:ind w:left="960" w:hanging="960"/>
      </w:pPr>
      <w:rPr>
        <w:rFonts w:hint="default"/>
      </w:rPr>
    </w:lvl>
    <w:lvl w:ilvl="1">
      <w:start w:val="6"/>
      <w:numFmt w:val="decimalZero"/>
      <w:lvlText w:val="%1-%2"/>
      <w:lvlJc w:val="left"/>
      <w:pPr>
        <w:ind w:left="960" w:hanging="960"/>
      </w:pPr>
      <w:rPr>
        <w:rFonts w:hint="default"/>
      </w:rPr>
    </w:lvl>
    <w:lvl w:ilvl="2">
      <w:start w:val="2012"/>
      <w:numFmt w:val="decimal"/>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9">
    <w:nsid w:val="79034BF9"/>
    <w:multiLevelType w:val="hybridMultilevel"/>
    <w:tmpl w:val="8AA0A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nsid w:val="79771127"/>
    <w:multiLevelType w:val="hybridMultilevel"/>
    <w:tmpl w:val="D7545A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1">
    <w:nsid w:val="79E94594"/>
    <w:multiLevelType w:val="hybridMultilevel"/>
    <w:tmpl w:val="327AD310"/>
    <w:lvl w:ilvl="0" w:tplc="0409001B">
      <w:start w:val="1"/>
      <w:numFmt w:val="lowerRoman"/>
      <w:lvlText w:val="%1."/>
      <w:lvlJc w:val="right"/>
      <w:pPr>
        <w:ind w:left="2160" w:hanging="360"/>
      </w:pPr>
    </w:lvl>
    <w:lvl w:ilvl="1" w:tplc="240A0019" w:tentative="1">
      <w:start w:val="1"/>
      <w:numFmt w:val="lowerLetter"/>
      <w:lvlText w:val="%2."/>
      <w:lvlJc w:val="left"/>
      <w:pPr>
        <w:ind w:left="2880" w:hanging="360"/>
      </w:pPr>
    </w:lvl>
    <w:lvl w:ilvl="2" w:tplc="240A001B" w:tentative="1">
      <w:start w:val="1"/>
      <w:numFmt w:val="lowerRoman"/>
      <w:lvlText w:val="%3."/>
      <w:lvlJc w:val="right"/>
      <w:pPr>
        <w:ind w:left="3600" w:hanging="180"/>
      </w:pPr>
    </w:lvl>
    <w:lvl w:ilvl="3" w:tplc="240A000F" w:tentative="1">
      <w:start w:val="1"/>
      <w:numFmt w:val="decimal"/>
      <w:lvlText w:val="%4."/>
      <w:lvlJc w:val="left"/>
      <w:pPr>
        <w:ind w:left="4320" w:hanging="360"/>
      </w:pPr>
    </w:lvl>
    <w:lvl w:ilvl="4" w:tplc="240A0019" w:tentative="1">
      <w:start w:val="1"/>
      <w:numFmt w:val="lowerLetter"/>
      <w:lvlText w:val="%5."/>
      <w:lvlJc w:val="left"/>
      <w:pPr>
        <w:ind w:left="5040" w:hanging="360"/>
      </w:pPr>
    </w:lvl>
    <w:lvl w:ilvl="5" w:tplc="240A001B" w:tentative="1">
      <w:start w:val="1"/>
      <w:numFmt w:val="lowerRoman"/>
      <w:lvlText w:val="%6."/>
      <w:lvlJc w:val="right"/>
      <w:pPr>
        <w:ind w:left="5760" w:hanging="180"/>
      </w:pPr>
    </w:lvl>
    <w:lvl w:ilvl="6" w:tplc="240A000F" w:tentative="1">
      <w:start w:val="1"/>
      <w:numFmt w:val="decimal"/>
      <w:lvlText w:val="%7."/>
      <w:lvlJc w:val="left"/>
      <w:pPr>
        <w:ind w:left="6480" w:hanging="360"/>
      </w:pPr>
    </w:lvl>
    <w:lvl w:ilvl="7" w:tplc="240A0019" w:tentative="1">
      <w:start w:val="1"/>
      <w:numFmt w:val="lowerLetter"/>
      <w:lvlText w:val="%8."/>
      <w:lvlJc w:val="left"/>
      <w:pPr>
        <w:ind w:left="7200" w:hanging="360"/>
      </w:pPr>
    </w:lvl>
    <w:lvl w:ilvl="8" w:tplc="240A001B" w:tentative="1">
      <w:start w:val="1"/>
      <w:numFmt w:val="lowerRoman"/>
      <w:lvlText w:val="%9."/>
      <w:lvlJc w:val="right"/>
      <w:pPr>
        <w:ind w:left="7920" w:hanging="180"/>
      </w:pPr>
    </w:lvl>
  </w:abstractNum>
  <w:abstractNum w:abstractNumId="62">
    <w:nsid w:val="7E5A1C03"/>
    <w:multiLevelType w:val="hybridMultilevel"/>
    <w:tmpl w:val="43A229B2"/>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3">
    <w:nsid w:val="7F744A6A"/>
    <w:multiLevelType w:val="hybridMultilevel"/>
    <w:tmpl w:val="AA74A40C"/>
    <w:lvl w:ilvl="0" w:tplc="B4BC1284">
      <w:start w:val="1"/>
      <w:numFmt w:val="decimal"/>
      <w:lvlText w:val="%1"/>
      <w:lvlJc w:val="center"/>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3"/>
  </w:num>
  <w:num w:numId="2">
    <w:abstractNumId w:val="47"/>
  </w:num>
  <w:num w:numId="3">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5"/>
    <w:lvlOverride w:ilvl="0">
      <w:startOverride w:val="4"/>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5"/>
    </w:lvlOverride>
    <w:lvlOverride w:ilvl="1">
      <w:startOverride w:val="6"/>
    </w:lvlOverride>
    <w:lvlOverride w:ilvl="2">
      <w:startOverride w:val="201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7"/>
  </w:num>
  <w:num w:numId="15">
    <w:abstractNumId w:val="4"/>
  </w:num>
  <w:num w:numId="16">
    <w:abstractNumId w:val="1"/>
  </w:num>
  <w:num w:numId="17">
    <w:abstractNumId w:val="52"/>
  </w:num>
  <w:num w:numId="18">
    <w:abstractNumId w:val="43"/>
  </w:num>
  <w:num w:numId="19">
    <w:abstractNumId w:val="53"/>
  </w:num>
  <w:num w:numId="20">
    <w:abstractNumId w:val="28"/>
  </w:num>
  <w:num w:numId="21">
    <w:abstractNumId w:val="13"/>
  </w:num>
  <w:num w:numId="22">
    <w:abstractNumId w:val="12"/>
  </w:num>
  <w:num w:numId="23">
    <w:abstractNumId w:val="23"/>
  </w:num>
  <w:num w:numId="24">
    <w:abstractNumId w:val="0"/>
  </w:num>
  <w:num w:numId="25">
    <w:abstractNumId w:val="18"/>
  </w:num>
  <w:num w:numId="26">
    <w:abstractNumId w:val="48"/>
  </w:num>
  <w:num w:numId="27">
    <w:abstractNumId w:val="39"/>
  </w:num>
  <w:num w:numId="28">
    <w:abstractNumId w:val="24"/>
  </w:num>
  <w:num w:numId="29">
    <w:abstractNumId w:val="32"/>
  </w:num>
  <w:num w:numId="30">
    <w:abstractNumId w:val="22"/>
  </w:num>
  <w:num w:numId="31">
    <w:abstractNumId w:val="57"/>
  </w:num>
  <w:num w:numId="32">
    <w:abstractNumId w:val="20"/>
  </w:num>
  <w:num w:numId="33">
    <w:abstractNumId w:val="51"/>
  </w:num>
  <w:num w:numId="34">
    <w:abstractNumId w:val="19"/>
  </w:num>
  <w:num w:numId="35">
    <w:abstractNumId w:val="33"/>
  </w:num>
  <w:num w:numId="36">
    <w:abstractNumId w:val="38"/>
  </w:num>
  <w:num w:numId="37">
    <w:abstractNumId w:val="56"/>
  </w:num>
  <w:num w:numId="38">
    <w:abstractNumId w:val="31"/>
  </w:num>
  <w:num w:numId="39">
    <w:abstractNumId w:val="6"/>
  </w:num>
  <w:num w:numId="40">
    <w:abstractNumId w:val="16"/>
  </w:num>
  <w:num w:numId="41">
    <w:abstractNumId w:val="54"/>
  </w:num>
  <w:num w:numId="42">
    <w:abstractNumId w:val="49"/>
  </w:num>
  <w:num w:numId="43">
    <w:abstractNumId w:val="25"/>
  </w:num>
  <w:num w:numId="44">
    <w:abstractNumId w:val="8"/>
  </w:num>
  <w:num w:numId="45">
    <w:abstractNumId w:val="61"/>
  </w:num>
  <w:num w:numId="46">
    <w:abstractNumId w:val="62"/>
  </w:num>
  <w:num w:numId="47">
    <w:abstractNumId w:val="3"/>
  </w:num>
  <w:num w:numId="48">
    <w:abstractNumId w:val="45"/>
  </w:num>
  <w:num w:numId="49">
    <w:abstractNumId w:val="41"/>
  </w:num>
  <w:num w:numId="50">
    <w:abstractNumId w:val="40"/>
  </w:num>
  <w:num w:numId="51">
    <w:abstractNumId w:val="42"/>
  </w:num>
  <w:num w:numId="52">
    <w:abstractNumId w:val="30"/>
  </w:num>
  <w:num w:numId="53">
    <w:abstractNumId w:val="9"/>
  </w:num>
  <w:num w:numId="54">
    <w:abstractNumId w:val="44"/>
  </w:num>
  <w:num w:numId="55">
    <w:abstractNumId w:val="21"/>
  </w:num>
  <w:num w:numId="56">
    <w:abstractNumId w:val="15"/>
  </w:num>
  <w:num w:numId="57">
    <w:abstractNumId w:val="55"/>
  </w:num>
  <w:num w:numId="58">
    <w:abstractNumId w:val="29"/>
  </w:num>
  <w:num w:numId="59">
    <w:abstractNumId w:val="11"/>
  </w:num>
  <w:num w:numId="60">
    <w:abstractNumId w:val="34"/>
  </w:num>
  <w:num w:numId="61">
    <w:abstractNumId w:val="26"/>
  </w:num>
  <w:num w:numId="62">
    <w:abstractNumId w:val="46"/>
  </w:num>
  <w:num w:numId="63">
    <w:abstractNumId w:val="58"/>
  </w:num>
  <w:num w:numId="64">
    <w:abstractNumId w:val="17"/>
  </w:num>
  <w:num w:numId="65">
    <w:abstractNumId w:val="36"/>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9E717F"/>
    <w:rsid w:val="000128A0"/>
    <w:rsid w:val="00053D6E"/>
    <w:rsid w:val="000760D8"/>
    <w:rsid w:val="000838FB"/>
    <w:rsid w:val="0009129E"/>
    <w:rsid w:val="000A3A54"/>
    <w:rsid w:val="000C01D7"/>
    <w:rsid w:val="000E4C7E"/>
    <w:rsid w:val="000F5FF2"/>
    <w:rsid w:val="00101895"/>
    <w:rsid w:val="00111888"/>
    <w:rsid w:val="00113066"/>
    <w:rsid w:val="001172F8"/>
    <w:rsid w:val="00126B24"/>
    <w:rsid w:val="0015686C"/>
    <w:rsid w:val="00172261"/>
    <w:rsid w:val="00174EAE"/>
    <w:rsid w:val="0019253F"/>
    <w:rsid w:val="00193C86"/>
    <w:rsid w:val="001B4AAF"/>
    <w:rsid w:val="001C5A19"/>
    <w:rsid w:val="001E47DC"/>
    <w:rsid w:val="001E5B9B"/>
    <w:rsid w:val="002431F6"/>
    <w:rsid w:val="00263A02"/>
    <w:rsid w:val="0027353E"/>
    <w:rsid w:val="00292DFC"/>
    <w:rsid w:val="002A350F"/>
    <w:rsid w:val="002A6C5F"/>
    <w:rsid w:val="002E5B83"/>
    <w:rsid w:val="00327C61"/>
    <w:rsid w:val="003344CF"/>
    <w:rsid w:val="00371F79"/>
    <w:rsid w:val="003752A5"/>
    <w:rsid w:val="0039005C"/>
    <w:rsid w:val="00396CBD"/>
    <w:rsid w:val="0040799D"/>
    <w:rsid w:val="00420775"/>
    <w:rsid w:val="0044174D"/>
    <w:rsid w:val="004B4AA9"/>
    <w:rsid w:val="004C7C38"/>
    <w:rsid w:val="0050149E"/>
    <w:rsid w:val="0051241E"/>
    <w:rsid w:val="005160AE"/>
    <w:rsid w:val="00533176"/>
    <w:rsid w:val="00536015"/>
    <w:rsid w:val="00595AB1"/>
    <w:rsid w:val="00595CC7"/>
    <w:rsid w:val="005961DE"/>
    <w:rsid w:val="005A05A1"/>
    <w:rsid w:val="005C23FE"/>
    <w:rsid w:val="005D6383"/>
    <w:rsid w:val="0062655B"/>
    <w:rsid w:val="0063177C"/>
    <w:rsid w:val="006773A9"/>
    <w:rsid w:val="0068163B"/>
    <w:rsid w:val="006864FE"/>
    <w:rsid w:val="006C6D2F"/>
    <w:rsid w:val="006D2CB1"/>
    <w:rsid w:val="006D3004"/>
    <w:rsid w:val="006D5983"/>
    <w:rsid w:val="006E253C"/>
    <w:rsid w:val="006F2D9C"/>
    <w:rsid w:val="006F69D8"/>
    <w:rsid w:val="00700C03"/>
    <w:rsid w:val="00706F36"/>
    <w:rsid w:val="0071780E"/>
    <w:rsid w:val="00717DD5"/>
    <w:rsid w:val="00737E1B"/>
    <w:rsid w:val="0074115B"/>
    <w:rsid w:val="007561E7"/>
    <w:rsid w:val="0077075E"/>
    <w:rsid w:val="00775A6C"/>
    <w:rsid w:val="007B2818"/>
    <w:rsid w:val="007B5456"/>
    <w:rsid w:val="007C7411"/>
    <w:rsid w:val="007E221D"/>
    <w:rsid w:val="008071A7"/>
    <w:rsid w:val="008210BE"/>
    <w:rsid w:val="0082603E"/>
    <w:rsid w:val="00844D10"/>
    <w:rsid w:val="0085451B"/>
    <w:rsid w:val="008667D8"/>
    <w:rsid w:val="008707D3"/>
    <w:rsid w:val="0087087A"/>
    <w:rsid w:val="00871A9E"/>
    <w:rsid w:val="008A0A50"/>
    <w:rsid w:val="008A4039"/>
    <w:rsid w:val="008B1D6E"/>
    <w:rsid w:val="008E245B"/>
    <w:rsid w:val="008E27C6"/>
    <w:rsid w:val="008E54BF"/>
    <w:rsid w:val="0090285F"/>
    <w:rsid w:val="00906198"/>
    <w:rsid w:val="00922424"/>
    <w:rsid w:val="00931218"/>
    <w:rsid w:val="00945C4F"/>
    <w:rsid w:val="00957C93"/>
    <w:rsid w:val="0096593F"/>
    <w:rsid w:val="00970665"/>
    <w:rsid w:val="009867DE"/>
    <w:rsid w:val="009A7596"/>
    <w:rsid w:val="009B4422"/>
    <w:rsid w:val="009C0797"/>
    <w:rsid w:val="009E717F"/>
    <w:rsid w:val="00A34D0A"/>
    <w:rsid w:val="00A40EFA"/>
    <w:rsid w:val="00A43D4F"/>
    <w:rsid w:val="00A4666F"/>
    <w:rsid w:val="00A6434E"/>
    <w:rsid w:val="00A646FE"/>
    <w:rsid w:val="00A724AF"/>
    <w:rsid w:val="00A7285B"/>
    <w:rsid w:val="00AD2EEE"/>
    <w:rsid w:val="00AE0F34"/>
    <w:rsid w:val="00AE250B"/>
    <w:rsid w:val="00AF311C"/>
    <w:rsid w:val="00AF4682"/>
    <w:rsid w:val="00B170CC"/>
    <w:rsid w:val="00B51483"/>
    <w:rsid w:val="00B608A5"/>
    <w:rsid w:val="00B6761B"/>
    <w:rsid w:val="00B708CF"/>
    <w:rsid w:val="00B84CD6"/>
    <w:rsid w:val="00BA1375"/>
    <w:rsid w:val="00BC23DD"/>
    <w:rsid w:val="00BD00DE"/>
    <w:rsid w:val="00BE792A"/>
    <w:rsid w:val="00BF2E9A"/>
    <w:rsid w:val="00C04949"/>
    <w:rsid w:val="00C065D5"/>
    <w:rsid w:val="00C17C9C"/>
    <w:rsid w:val="00C26261"/>
    <w:rsid w:val="00CA2494"/>
    <w:rsid w:val="00CA5C96"/>
    <w:rsid w:val="00CD0828"/>
    <w:rsid w:val="00CD0F50"/>
    <w:rsid w:val="00CD4827"/>
    <w:rsid w:val="00D104AA"/>
    <w:rsid w:val="00D12C82"/>
    <w:rsid w:val="00D33311"/>
    <w:rsid w:val="00D53618"/>
    <w:rsid w:val="00D70E14"/>
    <w:rsid w:val="00D777D5"/>
    <w:rsid w:val="00D9244B"/>
    <w:rsid w:val="00DB5D91"/>
    <w:rsid w:val="00DC0169"/>
    <w:rsid w:val="00DE4E64"/>
    <w:rsid w:val="00DF2D4A"/>
    <w:rsid w:val="00DF423E"/>
    <w:rsid w:val="00E110AD"/>
    <w:rsid w:val="00E17BFF"/>
    <w:rsid w:val="00E201CB"/>
    <w:rsid w:val="00E30962"/>
    <w:rsid w:val="00E46433"/>
    <w:rsid w:val="00E67CE7"/>
    <w:rsid w:val="00E711F0"/>
    <w:rsid w:val="00E94C04"/>
    <w:rsid w:val="00EB49D7"/>
    <w:rsid w:val="00EC205D"/>
    <w:rsid w:val="00EE4B49"/>
    <w:rsid w:val="00EF34FD"/>
    <w:rsid w:val="00F607C9"/>
    <w:rsid w:val="00F6299C"/>
    <w:rsid w:val="00F73477"/>
    <w:rsid w:val="00F94B62"/>
    <w:rsid w:val="00F96740"/>
    <w:rsid w:val="00FC6D3D"/>
    <w:rsid w:val="00FD098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93F"/>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40799D"/>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Título 3 C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Sin espaciado C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 w:type="paragraph" w:styleId="Revisin">
    <w:name w:val="Revision"/>
    <w:hidden/>
    <w:uiPriority w:val="99"/>
    <w:semiHidden/>
    <w:rsid w:val="00922424"/>
    <w:pPr>
      <w:spacing w:after="0" w:line="240" w:lineRule="auto"/>
    </w:pPr>
    <w:rPr>
      <w:lang w:val="es-AR"/>
    </w:rPr>
  </w:style>
  <w:style w:type="paragraph" w:styleId="TDC3">
    <w:name w:val="toc 3"/>
    <w:basedOn w:val="Normal"/>
    <w:next w:val="Normal"/>
    <w:autoRedefine/>
    <w:uiPriority w:val="39"/>
    <w:unhideWhenUsed/>
    <w:rsid w:val="006773A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Ttulo1">
    <w:name w:val="heading 1"/>
    <w:basedOn w:val="Normal"/>
    <w:next w:val="Normal"/>
    <w:link w:val="Ttulo1Car"/>
    <w:uiPriority w:val="9"/>
    <w:qFormat/>
    <w:rsid w:val="0040799D"/>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Ttulo2">
    <w:name w:val="heading 2"/>
    <w:basedOn w:val="Normal"/>
    <w:next w:val="Normal"/>
    <w:link w:val="Ttulo2Car"/>
    <w:uiPriority w:val="9"/>
    <w:unhideWhenUsed/>
    <w:qFormat/>
    <w:rsid w:val="004079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08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E71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Heading 2 Char"/>
    <w:basedOn w:val="Fuentedeprrafopredeter"/>
    <w:link w:val="Ttulo2"/>
    <w:uiPriority w:val="9"/>
    <w:rsid w:val="0040799D"/>
    <w:rPr>
      <w:rFonts w:asciiTheme="majorHAnsi" w:eastAsiaTheme="majorEastAsia" w:hAnsiTheme="majorHAnsi" w:cstheme="majorBidi"/>
      <w:b/>
      <w:bCs/>
      <w:color w:val="4F81BD" w:themeColor="accent1"/>
      <w:sz w:val="26"/>
      <w:szCs w:val="26"/>
    </w:rPr>
  </w:style>
  <w:style w:type="character" w:customStyle="1" w:styleId="Ttulo1Car">
    <w:name w:val="Heading 1 Char"/>
    <w:basedOn w:val="Fuentedeprrafopredeter"/>
    <w:link w:val="Ttulo1"/>
    <w:uiPriority w:val="9"/>
    <w:rsid w:val="0040799D"/>
    <w:rPr>
      <w:rFonts w:asciiTheme="majorHAnsi" w:eastAsiaTheme="majorEastAsia" w:hAnsiTheme="majorHAnsi" w:cstheme="majorBidi"/>
      <w:b/>
      <w:bCs/>
      <w:color w:val="376092" w:themeColor="accent1" w:themeShade="BF"/>
      <w:sz w:val="28"/>
      <w:szCs w:val="28"/>
    </w:rPr>
  </w:style>
  <w:style w:type="paragraph" w:styleId="Prrafodelista">
    <w:name w:val="List Paragraph"/>
    <w:basedOn w:val="Normal"/>
    <w:uiPriority w:val="34"/>
    <w:qFormat/>
    <w:rsid w:val="0009129E"/>
    <w:pPr>
      <w:ind w:left="720"/>
      <w:contextualSpacing/>
    </w:pPr>
  </w:style>
  <w:style w:type="character" w:customStyle="1" w:styleId="Ttulo3Car">
    <w:name w:val="Heading 3 Char"/>
    <w:basedOn w:val="Fuentedeprrafopredeter"/>
    <w:link w:val="Ttulo3"/>
    <w:uiPriority w:val="9"/>
    <w:rsid w:val="00CD0828"/>
    <w:rPr>
      <w:rFonts w:asciiTheme="majorHAnsi" w:eastAsiaTheme="majorEastAsia" w:hAnsiTheme="majorHAnsi" w:cstheme="majorBidi"/>
      <w:b/>
      <w:bCs/>
      <w:color w:val="4F81BD" w:themeColor="accent1"/>
    </w:rPr>
  </w:style>
  <w:style w:type="paragraph" w:styleId="Sinespaciado">
    <w:name w:val="No Spacing"/>
    <w:link w:val="SinespaciadoCar"/>
    <w:uiPriority w:val="1"/>
    <w:qFormat/>
    <w:rsid w:val="0068163B"/>
    <w:pPr>
      <w:spacing w:after="0" w:line="240" w:lineRule="auto"/>
    </w:pPr>
    <w:rPr>
      <w:rFonts w:eastAsiaTheme="minorEastAsia"/>
      <w:lang w:eastAsia="ja-JP"/>
    </w:rPr>
  </w:style>
  <w:style w:type="character" w:customStyle="1" w:styleId="SinespaciadoCar">
    <w:name w:val="No Spacing Char"/>
    <w:basedOn w:val="Fuentedeprrafopredeter"/>
    <w:link w:val="Sinespaciado"/>
    <w:uiPriority w:val="1"/>
    <w:rsid w:val="0068163B"/>
    <w:rPr>
      <w:rFonts w:eastAsiaTheme="minorEastAsia"/>
      <w:lang w:eastAsia="ja-JP"/>
    </w:rPr>
  </w:style>
  <w:style w:type="paragraph" w:styleId="Textodeglobo">
    <w:name w:val="Balloon Text"/>
    <w:basedOn w:val="Normal"/>
    <w:link w:val="TextodegloboCar"/>
    <w:uiPriority w:val="99"/>
    <w:semiHidden/>
    <w:unhideWhenUsed/>
    <w:rsid w:val="0068163B"/>
    <w:pPr>
      <w:spacing w:after="0" w:line="240" w:lineRule="auto"/>
    </w:pPr>
    <w:rPr>
      <w:rFonts w:ascii="Tahoma" w:hAnsi="Tahoma" w:cs="Tahoma"/>
      <w:sz w:val="16"/>
      <w:szCs w:val="16"/>
    </w:rPr>
  </w:style>
  <w:style w:type="character" w:customStyle="1" w:styleId="TextodegloboCar">
    <w:name w:val="Balloon Text Char"/>
    <w:basedOn w:val="Fuentedeprrafopredeter"/>
    <w:link w:val="Textodeglobo"/>
    <w:uiPriority w:val="99"/>
    <w:semiHidden/>
    <w:rsid w:val="0068163B"/>
    <w:rPr>
      <w:rFonts w:ascii="Tahoma" w:hAnsi="Tahoma" w:cs="Tahoma"/>
      <w:sz w:val="16"/>
      <w:szCs w:val="16"/>
      <w:lang w:val="es-AR"/>
    </w:rPr>
  </w:style>
  <w:style w:type="paragraph" w:styleId="Encabezado">
    <w:name w:val="header"/>
    <w:basedOn w:val="Normal"/>
    <w:link w:val="EncabezadoCar"/>
    <w:uiPriority w:val="99"/>
    <w:unhideWhenUsed/>
    <w:rsid w:val="0068163B"/>
    <w:pPr>
      <w:tabs>
        <w:tab w:val="center" w:pos="4419"/>
        <w:tab w:val="right" w:pos="8838"/>
      </w:tabs>
      <w:spacing w:after="0" w:line="240" w:lineRule="auto"/>
    </w:pPr>
  </w:style>
  <w:style w:type="character" w:customStyle="1" w:styleId="EncabezadoCar">
    <w:name w:val="Header Char"/>
    <w:basedOn w:val="Fuentedeprrafopredeter"/>
    <w:link w:val="Encabezado"/>
    <w:uiPriority w:val="99"/>
    <w:rsid w:val="0068163B"/>
    <w:rPr>
      <w:lang w:val="es-AR"/>
    </w:rPr>
  </w:style>
  <w:style w:type="paragraph" w:styleId="Piedepgina">
    <w:name w:val="footer"/>
    <w:basedOn w:val="Normal"/>
    <w:link w:val="PiedepginaCar"/>
    <w:uiPriority w:val="99"/>
    <w:unhideWhenUsed/>
    <w:rsid w:val="0068163B"/>
    <w:pPr>
      <w:tabs>
        <w:tab w:val="center" w:pos="4419"/>
        <w:tab w:val="right" w:pos="8838"/>
      </w:tabs>
      <w:spacing w:after="0" w:line="240" w:lineRule="auto"/>
    </w:pPr>
  </w:style>
  <w:style w:type="character" w:customStyle="1" w:styleId="PiedepginaCar">
    <w:name w:val="Footer Char"/>
    <w:basedOn w:val="Fuentedeprrafopredeter"/>
    <w:link w:val="Piedepgina"/>
    <w:uiPriority w:val="99"/>
    <w:rsid w:val="0068163B"/>
    <w:rPr>
      <w:lang w:val="es-AR"/>
    </w:rPr>
  </w:style>
  <w:style w:type="character" w:styleId="Nmerodelnea">
    <w:name w:val="line number"/>
    <w:basedOn w:val="Fuentedeprrafopredeter"/>
    <w:uiPriority w:val="99"/>
    <w:semiHidden/>
    <w:unhideWhenUsed/>
    <w:rsid w:val="008A0A50"/>
  </w:style>
  <w:style w:type="paragraph" w:styleId="TtulodeTDC">
    <w:name w:val="TOC Heading"/>
    <w:basedOn w:val="Ttulo1"/>
    <w:next w:val="Normal"/>
    <w:uiPriority w:val="39"/>
    <w:unhideWhenUsed/>
    <w:qFormat/>
    <w:rsid w:val="00E201CB"/>
    <w:pPr>
      <w:outlineLvl w:val="9"/>
    </w:pPr>
    <w:rPr>
      <w:lang w:val="en-US" w:eastAsia="ja-JP"/>
    </w:rPr>
  </w:style>
  <w:style w:type="paragraph" w:styleId="TDC1">
    <w:name w:val="toc 1"/>
    <w:basedOn w:val="Normal"/>
    <w:next w:val="Normal"/>
    <w:autoRedefine/>
    <w:uiPriority w:val="39"/>
    <w:unhideWhenUsed/>
    <w:rsid w:val="00E201CB"/>
    <w:pPr>
      <w:spacing w:after="100"/>
    </w:pPr>
  </w:style>
  <w:style w:type="paragraph" w:styleId="TDC2">
    <w:name w:val="toc 2"/>
    <w:basedOn w:val="Normal"/>
    <w:next w:val="Normal"/>
    <w:autoRedefine/>
    <w:uiPriority w:val="39"/>
    <w:unhideWhenUsed/>
    <w:rsid w:val="00E201CB"/>
    <w:pPr>
      <w:spacing w:after="100"/>
      <w:ind w:left="220"/>
    </w:pPr>
  </w:style>
  <w:style w:type="character" w:styleId="Hipervnculo">
    <w:name w:val="Hyperlink"/>
    <w:basedOn w:val="Fuentedeprrafopredeter"/>
    <w:uiPriority w:val="99"/>
    <w:unhideWhenUsed/>
    <w:rsid w:val="00E201CB"/>
    <w:rPr>
      <w:color w:val="0000FF" w:themeColor="hyperlink"/>
      <w:u w:val="single"/>
    </w:rPr>
  </w:style>
  <w:style w:type="character" w:styleId="Textoennegrita">
    <w:name w:val="Strong"/>
    <w:basedOn w:val="Fuentedeprrafopredeter"/>
    <w:uiPriority w:val="22"/>
    <w:qFormat/>
    <w:rsid w:val="007561E7"/>
    <w:rPr>
      <w:b/>
      <w:bCs/>
    </w:rPr>
  </w:style>
</w:styles>
</file>

<file path=word/webSettings.xml><?xml version="1.0" encoding="utf-8"?>
<w:webSettings xmlns:r="http://schemas.openxmlformats.org/officeDocument/2006/relationships" xmlns:w="http://schemas.openxmlformats.org/wordprocessingml/2006/main">
  <w:divs>
    <w:div w:id="780416477">
      <w:bodyDiv w:val="1"/>
      <w:marLeft w:val="0"/>
      <w:marRight w:val="0"/>
      <w:marTop w:val="0"/>
      <w:marBottom w:val="0"/>
      <w:divBdr>
        <w:top w:val="none" w:sz="0" w:space="0" w:color="auto"/>
        <w:left w:val="none" w:sz="0" w:space="0" w:color="auto"/>
        <w:bottom w:val="none" w:sz="0" w:space="0" w:color="auto"/>
        <w:right w:val="none" w:sz="0" w:space="0" w:color="auto"/>
      </w:divBdr>
    </w:div>
    <w:div w:id="127926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Coming S.A.</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50D362-F24A-435B-A5D2-DA84F82DA0D7}">
  <ds:schemaRefs>
    <ds:schemaRef ds:uri="http://schemas.openxmlformats.org/officeDocument/2006/bibliography"/>
  </ds:schemaRefs>
</ds:datastoreItem>
</file>

<file path=customXml/itemProps3.xml><?xml version="1.0" encoding="utf-8"?>
<ds:datastoreItem xmlns:ds="http://schemas.openxmlformats.org/officeDocument/2006/customXml" ds:itemID="{00EDD890-BFE5-46FC-B231-732B89CD0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30</Pages>
  <Words>9670</Words>
  <Characters>53188</Characters>
  <Application>Microsoft Office Word</Application>
  <DocSecurity>0</DocSecurity>
  <Lines>443</Lines>
  <Paragraphs>125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Especificación de Requerimientos</vt:lpstr>
      <vt:lpstr>Documento de Especificación de Requerimientos</vt:lpstr>
    </vt:vector>
  </TitlesOfParts>
  <Company>Microsoft</Company>
  <LinksUpToDate>false</LinksUpToDate>
  <CharactersWithSpaces>62733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 de Requerimientos</dc:title>
  <dc:creator>Demian</dc:creator>
  <cp:lastModifiedBy>Charly</cp:lastModifiedBy>
  <cp:revision>36</cp:revision>
  <dcterms:created xsi:type="dcterms:W3CDTF">2012-05-27T18:16:00Z</dcterms:created>
  <dcterms:modified xsi:type="dcterms:W3CDTF">2012-06-16T21:47:00Z</dcterms:modified>
</cp:coreProperties>
</file>